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0B50" w:rsidRPr="00672943" w:rsidRDefault="00840B50" w:rsidP="00CC3442">
      <w:pPr>
        <w:pStyle w:val="Title"/>
        <w:spacing w:after="240"/>
        <w:rPr>
          <w:rFonts w:ascii="Times New Roman" w:hAnsi="Times New Roman" w:cs="Times New Roman"/>
          <w:sz w:val="28"/>
          <w:szCs w:val="28"/>
        </w:rPr>
      </w:pPr>
    </w:p>
    <w:p w:rsidR="00840B50" w:rsidRPr="00672943" w:rsidRDefault="00840B50" w:rsidP="00840B50">
      <w:pPr>
        <w:pStyle w:val="Title"/>
        <w:jc w:val="center"/>
        <w:rPr>
          <w:rFonts w:ascii="Times New Roman" w:hAnsi="Times New Roman" w:cs="Times New Roman"/>
          <w:sz w:val="28"/>
          <w:szCs w:val="28"/>
        </w:rPr>
      </w:pPr>
    </w:p>
    <w:p w:rsidR="00840B50" w:rsidRPr="00672943" w:rsidRDefault="00840B50" w:rsidP="00840B50">
      <w:pPr>
        <w:pStyle w:val="Title"/>
        <w:jc w:val="center"/>
        <w:rPr>
          <w:rFonts w:ascii="Times New Roman" w:hAnsi="Times New Roman" w:cs="Times New Roman"/>
          <w:sz w:val="28"/>
          <w:szCs w:val="28"/>
        </w:rPr>
      </w:pPr>
    </w:p>
    <w:p w:rsidR="00840B50" w:rsidRPr="00672943" w:rsidRDefault="00840B50" w:rsidP="00840B50">
      <w:pPr>
        <w:pStyle w:val="Title"/>
        <w:jc w:val="center"/>
        <w:rPr>
          <w:rFonts w:ascii="Times New Roman" w:hAnsi="Times New Roman" w:cs="Times New Roman"/>
          <w:sz w:val="28"/>
          <w:szCs w:val="28"/>
        </w:rPr>
      </w:pPr>
    </w:p>
    <w:p w:rsidR="00840B50" w:rsidRPr="00672943" w:rsidRDefault="00840B50" w:rsidP="00840B50">
      <w:pPr>
        <w:pStyle w:val="Title"/>
        <w:jc w:val="center"/>
        <w:rPr>
          <w:rFonts w:ascii="Times New Roman" w:hAnsi="Times New Roman" w:cs="Times New Roman"/>
          <w:sz w:val="28"/>
          <w:szCs w:val="28"/>
        </w:rPr>
      </w:pPr>
    </w:p>
    <w:p w:rsidR="00840B50" w:rsidRPr="00672943" w:rsidRDefault="00840B50" w:rsidP="00840B50">
      <w:pPr>
        <w:pStyle w:val="Title"/>
        <w:jc w:val="center"/>
        <w:rPr>
          <w:rFonts w:ascii="Times New Roman" w:hAnsi="Times New Roman" w:cs="Times New Roman"/>
          <w:sz w:val="28"/>
          <w:szCs w:val="28"/>
        </w:rPr>
      </w:pPr>
    </w:p>
    <w:p w:rsidR="00840B50" w:rsidRPr="00672943" w:rsidRDefault="00840B50" w:rsidP="00840B50">
      <w:pPr>
        <w:pStyle w:val="Title"/>
        <w:jc w:val="center"/>
        <w:rPr>
          <w:rFonts w:ascii="Times New Roman" w:hAnsi="Times New Roman" w:cs="Times New Roman"/>
          <w:sz w:val="28"/>
          <w:szCs w:val="28"/>
        </w:rPr>
      </w:pPr>
    </w:p>
    <w:p w:rsidR="00840B50" w:rsidRPr="00672943" w:rsidRDefault="00840B50" w:rsidP="00840B50">
      <w:pPr>
        <w:pStyle w:val="Title"/>
        <w:jc w:val="center"/>
        <w:rPr>
          <w:rFonts w:ascii="Times New Roman" w:hAnsi="Times New Roman" w:cs="Times New Roman"/>
          <w:sz w:val="28"/>
          <w:szCs w:val="28"/>
        </w:rPr>
      </w:pPr>
      <w:r w:rsidRPr="00672943">
        <w:rPr>
          <w:rFonts w:ascii="Times New Roman" w:hAnsi="Times New Roman" w:cs="Times New Roman"/>
          <w:sz w:val="28"/>
          <w:szCs w:val="28"/>
        </w:rPr>
        <w:t xml:space="preserve">Tài liệu đặc tả yêu cầu phần mềm </w:t>
      </w:r>
      <w:r w:rsidRPr="00672943">
        <w:rPr>
          <w:rFonts w:ascii="Times New Roman" w:hAnsi="Times New Roman" w:cs="Times New Roman"/>
          <w:sz w:val="28"/>
          <w:szCs w:val="28"/>
        </w:rPr>
        <w:br/>
        <w:t>(Software Requirement Specification)</w:t>
      </w:r>
    </w:p>
    <w:p w:rsidR="00840B50" w:rsidRPr="00672943" w:rsidRDefault="00840B50" w:rsidP="00840B50">
      <w:pPr>
        <w:rPr>
          <w:rFonts w:ascii="Times New Roman" w:hAnsi="Times New Roman" w:cs="Times New Roman"/>
          <w:sz w:val="28"/>
          <w:szCs w:val="28"/>
        </w:rPr>
      </w:pPr>
    </w:p>
    <w:p w:rsidR="00840B50" w:rsidRPr="00672943" w:rsidRDefault="00840B50">
      <w:pPr>
        <w:rPr>
          <w:rFonts w:ascii="Times New Roman" w:hAnsi="Times New Roman" w:cs="Times New Roman"/>
          <w:b/>
          <w:sz w:val="28"/>
          <w:szCs w:val="28"/>
        </w:rPr>
      </w:pPr>
      <w:r w:rsidRPr="00672943">
        <w:rPr>
          <w:rFonts w:ascii="Times New Roman" w:hAnsi="Times New Roman" w:cs="Times New Roman"/>
          <w:sz w:val="28"/>
          <w:szCs w:val="28"/>
        </w:rPr>
        <w:br w:type="page"/>
      </w:r>
    </w:p>
    <w:p w:rsidR="00413442" w:rsidRPr="00672943" w:rsidRDefault="00413442" w:rsidP="00413442">
      <w:pPr>
        <w:pStyle w:val="Title"/>
        <w:spacing w:after="240"/>
        <w:rPr>
          <w:rFonts w:ascii="Times New Roman" w:hAnsi="Times New Roman" w:cs="Times New Roman"/>
          <w:sz w:val="32"/>
          <w:szCs w:val="28"/>
        </w:rPr>
      </w:pPr>
      <w:r w:rsidRPr="00672943">
        <w:rPr>
          <w:rFonts w:ascii="Times New Roman" w:hAnsi="Times New Roman" w:cs="Times New Roman"/>
          <w:sz w:val="32"/>
          <w:szCs w:val="28"/>
        </w:rPr>
        <w:lastRenderedPageBreak/>
        <w:t>LỊCH SỬ THAY ĐỔI TÀI LIỆU</w:t>
      </w:r>
    </w:p>
    <w:tbl>
      <w:tblPr>
        <w:tblW w:w="922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638"/>
        <w:gridCol w:w="1259"/>
        <w:gridCol w:w="3809"/>
        <w:gridCol w:w="2519"/>
      </w:tblGrid>
      <w:tr w:rsidR="00413442" w:rsidRPr="00672943" w:rsidTr="001647D0">
        <w:trPr>
          <w:trHeight w:val="678"/>
        </w:trPr>
        <w:tc>
          <w:tcPr>
            <w:tcW w:w="1638" w:type="dxa"/>
            <w:tcBorders>
              <w:top w:val="dotted" w:sz="4" w:space="0" w:color="auto"/>
              <w:left w:val="dotted" w:sz="4" w:space="0" w:color="auto"/>
              <w:bottom w:val="dotted" w:sz="4" w:space="0" w:color="auto"/>
              <w:right w:val="dotted" w:sz="4" w:space="0" w:color="auto"/>
            </w:tcBorders>
            <w:shd w:val="clear" w:color="auto" w:fill="E0E0E0"/>
            <w:vAlign w:val="center"/>
            <w:hideMark/>
          </w:tcPr>
          <w:p w:rsidR="00413442" w:rsidRPr="00672943" w:rsidRDefault="00413442">
            <w:pPr>
              <w:pStyle w:val="StyleTabletextBoldCentered"/>
              <w:rPr>
                <w:rFonts w:ascii="Times New Roman" w:hAnsi="Times New Roman"/>
              </w:rPr>
            </w:pPr>
            <w:r w:rsidRPr="00672943">
              <w:rPr>
                <w:rFonts w:ascii="Times New Roman" w:hAnsi="Times New Roman"/>
              </w:rPr>
              <w:t>Ngày thay đổi</w:t>
            </w:r>
          </w:p>
        </w:tc>
        <w:tc>
          <w:tcPr>
            <w:tcW w:w="1259" w:type="dxa"/>
            <w:tcBorders>
              <w:top w:val="dotted" w:sz="4" w:space="0" w:color="auto"/>
              <w:left w:val="dotted" w:sz="4" w:space="0" w:color="auto"/>
              <w:bottom w:val="dotted" w:sz="4" w:space="0" w:color="auto"/>
              <w:right w:val="dotted" w:sz="4" w:space="0" w:color="auto"/>
            </w:tcBorders>
            <w:shd w:val="clear" w:color="auto" w:fill="E0E0E0"/>
            <w:vAlign w:val="center"/>
            <w:hideMark/>
          </w:tcPr>
          <w:p w:rsidR="00413442" w:rsidRPr="00672943" w:rsidRDefault="00413442">
            <w:pPr>
              <w:pStyle w:val="StyleTabletextBoldCentered"/>
              <w:rPr>
                <w:rFonts w:ascii="Times New Roman" w:hAnsi="Times New Roman"/>
              </w:rPr>
            </w:pPr>
            <w:r w:rsidRPr="00672943">
              <w:rPr>
                <w:rFonts w:ascii="Times New Roman" w:hAnsi="Times New Roman"/>
              </w:rPr>
              <w:t>Phiên bản</w:t>
            </w:r>
          </w:p>
        </w:tc>
        <w:tc>
          <w:tcPr>
            <w:tcW w:w="3809" w:type="dxa"/>
            <w:tcBorders>
              <w:top w:val="dotted" w:sz="4" w:space="0" w:color="auto"/>
              <w:left w:val="dotted" w:sz="4" w:space="0" w:color="auto"/>
              <w:bottom w:val="dotted" w:sz="4" w:space="0" w:color="auto"/>
              <w:right w:val="dotted" w:sz="4" w:space="0" w:color="auto"/>
            </w:tcBorders>
            <w:shd w:val="clear" w:color="auto" w:fill="E0E0E0"/>
            <w:vAlign w:val="center"/>
            <w:hideMark/>
          </w:tcPr>
          <w:p w:rsidR="00413442" w:rsidRPr="00672943" w:rsidRDefault="00413442">
            <w:pPr>
              <w:pStyle w:val="StyleTabletextBoldCentered"/>
              <w:rPr>
                <w:rFonts w:ascii="Times New Roman" w:hAnsi="Times New Roman"/>
              </w:rPr>
            </w:pPr>
            <w:r w:rsidRPr="00672943">
              <w:rPr>
                <w:rFonts w:ascii="Times New Roman" w:hAnsi="Times New Roman"/>
              </w:rPr>
              <w:t>Mô tả</w:t>
            </w:r>
          </w:p>
        </w:tc>
        <w:tc>
          <w:tcPr>
            <w:tcW w:w="2519" w:type="dxa"/>
            <w:tcBorders>
              <w:top w:val="dotted" w:sz="4" w:space="0" w:color="auto"/>
              <w:left w:val="dotted" w:sz="4" w:space="0" w:color="auto"/>
              <w:bottom w:val="dotted" w:sz="4" w:space="0" w:color="auto"/>
              <w:right w:val="dotted" w:sz="4" w:space="0" w:color="auto"/>
            </w:tcBorders>
            <w:shd w:val="clear" w:color="auto" w:fill="E0E0E0"/>
            <w:vAlign w:val="center"/>
            <w:hideMark/>
          </w:tcPr>
          <w:p w:rsidR="00413442" w:rsidRPr="00672943" w:rsidRDefault="00413442">
            <w:pPr>
              <w:pStyle w:val="StyleTabletextBoldCentered"/>
              <w:rPr>
                <w:rFonts w:ascii="Times New Roman" w:hAnsi="Times New Roman"/>
              </w:rPr>
            </w:pPr>
            <w:r w:rsidRPr="00672943">
              <w:rPr>
                <w:rFonts w:ascii="Times New Roman" w:hAnsi="Times New Roman"/>
              </w:rPr>
              <w:t>Tác giả/Nhóm tác giả</w:t>
            </w:r>
          </w:p>
        </w:tc>
      </w:tr>
      <w:tr w:rsidR="00413442"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20/9/2016</w:t>
            </w:r>
          </w:p>
        </w:tc>
        <w:tc>
          <w:tcPr>
            <w:tcW w:w="125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V1.0</w:t>
            </w:r>
          </w:p>
        </w:tc>
        <w:tc>
          <w:tcPr>
            <w:tcW w:w="380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Tạo file tài liệu</w:t>
            </w:r>
          </w:p>
        </w:tc>
        <w:tc>
          <w:tcPr>
            <w:tcW w:w="251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Đinh Ngọc Điệp</w:t>
            </w:r>
          </w:p>
        </w:tc>
      </w:tr>
      <w:tr w:rsidR="00413442"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21/9/2016</w:t>
            </w:r>
          </w:p>
        </w:tc>
        <w:tc>
          <w:tcPr>
            <w:tcW w:w="125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V1.1</w:t>
            </w:r>
          </w:p>
        </w:tc>
        <w:tc>
          <w:tcPr>
            <w:tcW w:w="380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Cập nhật Phần I. Giới thiệu chung</w:t>
            </w:r>
          </w:p>
        </w:tc>
        <w:tc>
          <w:tcPr>
            <w:tcW w:w="251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Đặng Văn Hưng</w:t>
            </w:r>
          </w:p>
        </w:tc>
      </w:tr>
      <w:tr w:rsidR="00413442"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21/9/2016</w:t>
            </w:r>
          </w:p>
        </w:tc>
        <w:tc>
          <w:tcPr>
            <w:tcW w:w="125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V1.2</w:t>
            </w:r>
          </w:p>
        </w:tc>
        <w:tc>
          <w:tcPr>
            <w:tcW w:w="380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Xóa Phần II. Mô tả hệ thống</w:t>
            </w:r>
          </w:p>
        </w:tc>
        <w:tc>
          <w:tcPr>
            <w:tcW w:w="251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Nguyễn Trọng Vinh</w:t>
            </w:r>
          </w:p>
        </w:tc>
      </w:tr>
      <w:tr w:rsidR="00413442"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23/9/2016</w:t>
            </w:r>
          </w:p>
        </w:tc>
        <w:tc>
          <w:tcPr>
            <w:tcW w:w="125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V1.3</w:t>
            </w:r>
          </w:p>
        </w:tc>
        <w:tc>
          <w:tcPr>
            <w:tcW w:w="380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Thêm Mục lục cho tài liệu</w:t>
            </w:r>
          </w:p>
        </w:tc>
        <w:tc>
          <w:tcPr>
            <w:tcW w:w="251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Nguyễn Văn Thủy</w:t>
            </w:r>
          </w:p>
        </w:tc>
      </w:tr>
      <w:tr w:rsidR="00413442"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24/9/2016</w:t>
            </w:r>
          </w:p>
        </w:tc>
        <w:tc>
          <w:tcPr>
            <w:tcW w:w="125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V1.4</w:t>
            </w:r>
          </w:p>
        </w:tc>
        <w:tc>
          <w:tcPr>
            <w:tcW w:w="380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Thêm các biểu mẫu cho chức năng</w:t>
            </w:r>
          </w:p>
        </w:tc>
        <w:tc>
          <w:tcPr>
            <w:tcW w:w="251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Nga</w:t>
            </w:r>
            <w:r w:rsidR="000E5071" w:rsidRPr="00672943">
              <w:rPr>
                <w:rFonts w:ascii="Times New Roman" w:hAnsi="Times New Roman"/>
                <w:i/>
                <w:color w:val="0000FF"/>
              </w:rPr>
              <w:t>, Hưng</w:t>
            </w:r>
          </w:p>
        </w:tc>
      </w:tr>
      <w:tr w:rsidR="00413442"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24/9/2016</w:t>
            </w:r>
          </w:p>
        </w:tc>
        <w:tc>
          <w:tcPr>
            <w:tcW w:w="125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V1.5</w:t>
            </w:r>
          </w:p>
        </w:tc>
        <w:tc>
          <w:tcPr>
            <w:tcW w:w="380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Thêm yêu cầu phi chức năng</w:t>
            </w:r>
          </w:p>
        </w:tc>
        <w:tc>
          <w:tcPr>
            <w:tcW w:w="251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i/>
                <w:color w:val="0000FF"/>
              </w:rPr>
            </w:pPr>
            <w:r w:rsidRPr="00672943">
              <w:rPr>
                <w:rFonts w:ascii="Times New Roman" w:hAnsi="Times New Roman"/>
                <w:i/>
                <w:color w:val="0000FF"/>
              </w:rPr>
              <w:t>Đinh Ngọc Điệp</w:t>
            </w:r>
          </w:p>
        </w:tc>
      </w:tr>
      <w:tr w:rsidR="00413442"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rPr>
            </w:pPr>
            <w:r w:rsidRPr="00672943">
              <w:rPr>
                <w:rFonts w:ascii="Times New Roman" w:hAnsi="Times New Roman"/>
                <w:i/>
                <w:color w:val="0000FF"/>
              </w:rPr>
              <w:t>05/10/2016</w:t>
            </w:r>
          </w:p>
        </w:tc>
        <w:tc>
          <w:tcPr>
            <w:tcW w:w="125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rPr>
            </w:pPr>
            <w:r w:rsidRPr="00672943">
              <w:rPr>
                <w:rFonts w:ascii="Times New Roman" w:hAnsi="Times New Roman"/>
                <w:i/>
                <w:color w:val="0000FF"/>
              </w:rPr>
              <w:t>V1.6</w:t>
            </w:r>
          </w:p>
        </w:tc>
        <w:tc>
          <w:tcPr>
            <w:tcW w:w="380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rPr>
            </w:pPr>
            <w:r w:rsidRPr="00672943">
              <w:rPr>
                <w:rFonts w:ascii="Times New Roman" w:hAnsi="Times New Roman"/>
                <w:i/>
                <w:color w:val="0000FF"/>
              </w:rPr>
              <w:t>Cập nhật yêu cầu phi chức năng và Use Cases.</w:t>
            </w:r>
          </w:p>
        </w:tc>
        <w:tc>
          <w:tcPr>
            <w:tcW w:w="2519" w:type="dxa"/>
            <w:tcBorders>
              <w:top w:val="dotted" w:sz="4" w:space="0" w:color="auto"/>
              <w:left w:val="dotted" w:sz="4" w:space="0" w:color="auto"/>
              <w:bottom w:val="dotted" w:sz="4" w:space="0" w:color="auto"/>
              <w:right w:val="dotted" w:sz="4" w:space="0" w:color="auto"/>
            </w:tcBorders>
            <w:hideMark/>
          </w:tcPr>
          <w:p w:rsidR="00413442" w:rsidRPr="00672943" w:rsidRDefault="00413442">
            <w:pPr>
              <w:pStyle w:val="Tabletext"/>
              <w:rPr>
                <w:rFonts w:ascii="Times New Roman" w:hAnsi="Times New Roman"/>
              </w:rPr>
            </w:pPr>
            <w:r w:rsidRPr="00672943">
              <w:rPr>
                <w:rFonts w:ascii="Times New Roman" w:hAnsi="Times New Roman"/>
                <w:i/>
                <w:color w:val="0000FF"/>
              </w:rPr>
              <w:t>Trần Phương Nga</w:t>
            </w:r>
          </w:p>
        </w:tc>
      </w:tr>
      <w:tr w:rsidR="001647D0" w:rsidRPr="00672943" w:rsidTr="001647D0">
        <w:tc>
          <w:tcPr>
            <w:tcW w:w="1638" w:type="dxa"/>
            <w:tcBorders>
              <w:top w:val="dotted" w:sz="4" w:space="0" w:color="auto"/>
              <w:left w:val="dotted" w:sz="4" w:space="0" w:color="auto"/>
              <w:bottom w:val="dotted" w:sz="4" w:space="0" w:color="auto"/>
              <w:right w:val="dotted" w:sz="4" w:space="0" w:color="auto"/>
            </w:tcBorders>
            <w:hideMark/>
          </w:tcPr>
          <w:p w:rsidR="001647D0" w:rsidRPr="00672943" w:rsidRDefault="001647D0" w:rsidP="00183A66">
            <w:pPr>
              <w:pStyle w:val="Tabletext"/>
              <w:rPr>
                <w:rFonts w:ascii="Times New Roman" w:hAnsi="Times New Roman"/>
              </w:rPr>
            </w:pPr>
            <w:r w:rsidRPr="00672943">
              <w:rPr>
                <w:rFonts w:ascii="Times New Roman" w:hAnsi="Times New Roman"/>
                <w:i/>
                <w:color w:val="0000FF"/>
              </w:rPr>
              <w:t>15/10/2016</w:t>
            </w:r>
          </w:p>
        </w:tc>
        <w:tc>
          <w:tcPr>
            <w:tcW w:w="1259" w:type="dxa"/>
            <w:tcBorders>
              <w:top w:val="dotted" w:sz="4" w:space="0" w:color="auto"/>
              <w:left w:val="dotted" w:sz="4" w:space="0" w:color="auto"/>
              <w:bottom w:val="dotted" w:sz="4" w:space="0" w:color="auto"/>
              <w:right w:val="dotted" w:sz="4" w:space="0" w:color="auto"/>
            </w:tcBorders>
            <w:hideMark/>
          </w:tcPr>
          <w:p w:rsidR="001647D0" w:rsidRPr="00672943" w:rsidRDefault="001647D0" w:rsidP="00183A66">
            <w:pPr>
              <w:pStyle w:val="Tabletext"/>
              <w:rPr>
                <w:rFonts w:ascii="Times New Roman" w:hAnsi="Times New Roman"/>
              </w:rPr>
            </w:pPr>
            <w:r w:rsidRPr="00672943">
              <w:rPr>
                <w:rFonts w:ascii="Times New Roman" w:hAnsi="Times New Roman"/>
                <w:i/>
                <w:color w:val="0000FF"/>
              </w:rPr>
              <w:t>V1.7</w:t>
            </w:r>
          </w:p>
        </w:tc>
        <w:tc>
          <w:tcPr>
            <w:tcW w:w="3809" w:type="dxa"/>
            <w:tcBorders>
              <w:top w:val="dotted" w:sz="4" w:space="0" w:color="auto"/>
              <w:left w:val="dotted" w:sz="4" w:space="0" w:color="auto"/>
              <w:bottom w:val="dotted" w:sz="4" w:space="0" w:color="auto"/>
              <w:right w:val="dotted" w:sz="4" w:space="0" w:color="auto"/>
            </w:tcBorders>
            <w:hideMark/>
          </w:tcPr>
          <w:p w:rsidR="001647D0" w:rsidRPr="00672943" w:rsidRDefault="00745CF5" w:rsidP="001647D0">
            <w:pPr>
              <w:pStyle w:val="Tabletext"/>
              <w:rPr>
                <w:rFonts w:ascii="Times New Roman" w:hAnsi="Times New Roman"/>
              </w:rPr>
            </w:pPr>
            <w:r w:rsidRPr="00672943">
              <w:rPr>
                <w:rFonts w:ascii="Times New Roman" w:hAnsi="Times New Roman"/>
                <w:i/>
                <w:color w:val="0000FF"/>
              </w:rPr>
              <w:t>Thêm sơ đồ tổng quát và sơ đồ</w:t>
            </w:r>
            <w:r w:rsidR="001647D0" w:rsidRPr="00672943">
              <w:rPr>
                <w:rFonts w:ascii="Times New Roman" w:hAnsi="Times New Roman"/>
                <w:i/>
                <w:color w:val="0000FF"/>
              </w:rPr>
              <w:t xml:space="preserve"> tuần tự</w:t>
            </w:r>
          </w:p>
        </w:tc>
        <w:tc>
          <w:tcPr>
            <w:tcW w:w="2519" w:type="dxa"/>
            <w:tcBorders>
              <w:top w:val="dotted" w:sz="4" w:space="0" w:color="auto"/>
              <w:left w:val="dotted" w:sz="4" w:space="0" w:color="auto"/>
              <w:bottom w:val="dotted" w:sz="4" w:space="0" w:color="auto"/>
              <w:right w:val="dotted" w:sz="4" w:space="0" w:color="auto"/>
            </w:tcBorders>
            <w:hideMark/>
          </w:tcPr>
          <w:p w:rsidR="001647D0" w:rsidRPr="00672943" w:rsidRDefault="001647D0" w:rsidP="00183A66">
            <w:pPr>
              <w:pStyle w:val="Tabletext"/>
              <w:rPr>
                <w:rFonts w:ascii="Times New Roman" w:hAnsi="Times New Roman"/>
              </w:rPr>
            </w:pPr>
            <w:r w:rsidRPr="00672943">
              <w:rPr>
                <w:rFonts w:ascii="Times New Roman" w:hAnsi="Times New Roman"/>
                <w:i/>
                <w:color w:val="0000FF"/>
              </w:rPr>
              <w:t>Trần Phương Nga</w:t>
            </w:r>
            <w:r w:rsidR="00745CF5" w:rsidRPr="00672943">
              <w:rPr>
                <w:rFonts w:ascii="Times New Roman" w:hAnsi="Times New Roman"/>
                <w:i/>
                <w:color w:val="0000FF"/>
              </w:rPr>
              <w:t>, Đặng Văn Hưng</w:t>
            </w: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47055C" w:rsidP="00F5533F">
            <w:pPr>
              <w:pStyle w:val="Tabletext"/>
              <w:rPr>
                <w:rFonts w:ascii="Times New Roman" w:hAnsi="Times New Roman"/>
              </w:rPr>
            </w:pPr>
            <w:r w:rsidRPr="00672943">
              <w:rPr>
                <w:rFonts w:ascii="Times New Roman" w:hAnsi="Times New Roman"/>
                <w:i/>
                <w:color w:val="0000FF"/>
              </w:rPr>
              <w:t>3/11</w:t>
            </w:r>
            <w:r w:rsidR="00F5533F" w:rsidRPr="00672943">
              <w:rPr>
                <w:rFonts w:ascii="Times New Roman" w:hAnsi="Times New Roman"/>
                <w:i/>
                <w:color w:val="0000FF"/>
              </w:rPr>
              <w:t>/2016</w:t>
            </w: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r w:rsidRPr="00672943">
              <w:rPr>
                <w:rFonts w:ascii="Times New Roman" w:hAnsi="Times New Roman"/>
                <w:i/>
                <w:color w:val="0000FF"/>
              </w:rPr>
              <w:t>V1.8</w:t>
            </w: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i/>
              </w:rPr>
            </w:pPr>
            <w:r w:rsidRPr="00672943">
              <w:rPr>
                <w:rFonts w:ascii="Times New Roman" w:hAnsi="Times New Roman"/>
                <w:i/>
                <w:color w:val="0000FF"/>
              </w:rPr>
              <w:t>Thiết kế sơ đồ lớp, thiết kế kiến trúc, thiết kế CSDL</w:t>
            </w: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r w:rsidRPr="00672943">
              <w:rPr>
                <w:rFonts w:ascii="Times New Roman" w:hAnsi="Times New Roman"/>
                <w:i/>
                <w:color w:val="0000FF"/>
              </w:rPr>
              <w:t>Trần Phương Nga, Đặng Văn Hưng</w:t>
            </w:r>
            <w:r w:rsidR="00B9181E" w:rsidRPr="00672943">
              <w:rPr>
                <w:rFonts w:ascii="Times New Roman" w:hAnsi="Times New Roman"/>
                <w:i/>
                <w:color w:val="0000FF"/>
              </w:rPr>
              <w:t>, Đinh Ngọc Điệp</w:t>
            </w:r>
          </w:p>
        </w:tc>
      </w:tr>
      <w:tr w:rsidR="002D7258" w:rsidRPr="00672943" w:rsidTr="001647D0">
        <w:tc>
          <w:tcPr>
            <w:tcW w:w="1638" w:type="dxa"/>
            <w:tcBorders>
              <w:top w:val="dotted" w:sz="4" w:space="0" w:color="auto"/>
              <w:left w:val="dotted" w:sz="4" w:space="0" w:color="auto"/>
              <w:bottom w:val="dotted" w:sz="4" w:space="0" w:color="auto"/>
              <w:right w:val="dotted" w:sz="4" w:space="0" w:color="auto"/>
            </w:tcBorders>
          </w:tcPr>
          <w:p w:rsidR="002D7258" w:rsidRPr="00672943" w:rsidRDefault="002D7258" w:rsidP="00F5533F">
            <w:pPr>
              <w:pStyle w:val="Tabletext"/>
              <w:rPr>
                <w:rFonts w:ascii="Times New Roman" w:hAnsi="Times New Roman"/>
                <w:i/>
                <w:color w:val="0000FF"/>
              </w:rPr>
            </w:pPr>
            <w:r w:rsidRPr="00672943">
              <w:rPr>
                <w:rFonts w:ascii="Times New Roman" w:hAnsi="Times New Roman"/>
                <w:i/>
                <w:color w:val="0000FF"/>
              </w:rPr>
              <w:t>9/11/2016</w:t>
            </w:r>
          </w:p>
        </w:tc>
        <w:tc>
          <w:tcPr>
            <w:tcW w:w="1259" w:type="dxa"/>
            <w:tcBorders>
              <w:top w:val="dotted" w:sz="4" w:space="0" w:color="auto"/>
              <w:left w:val="dotted" w:sz="4" w:space="0" w:color="auto"/>
              <w:bottom w:val="dotted" w:sz="4" w:space="0" w:color="auto"/>
              <w:right w:val="dotted" w:sz="4" w:space="0" w:color="auto"/>
            </w:tcBorders>
          </w:tcPr>
          <w:p w:rsidR="002D7258" w:rsidRPr="00672943" w:rsidRDefault="002D7258" w:rsidP="00F5533F">
            <w:pPr>
              <w:pStyle w:val="Tabletext"/>
              <w:rPr>
                <w:rFonts w:ascii="Times New Roman" w:hAnsi="Times New Roman"/>
                <w:i/>
                <w:color w:val="0000FF"/>
              </w:rPr>
            </w:pPr>
            <w:r w:rsidRPr="00672943">
              <w:rPr>
                <w:rFonts w:ascii="Times New Roman" w:hAnsi="Times New Roman"/>
                <w:i/>
                <w:color w:val="0000FF"/>
              </w:rPr>
              <w:t>V1.9</w:t>
            </w:r>
          </w:p>
        </w:tc>
        <w:tc>
          <w:tcPr>
            <w:tcW w:w="3809" w:type="dxa"/>
            <w:tcBorders>
              <w:top w:val="dotted" w:sz="4" w:space="0" w:color="auto"/>
              <w:left w:val="dotted" w:sz="4" w:space="0" w:color="auto"/>
              <w:bottom w:val="dotted" w:sz="4" w:space="0" w:color="auto"/>
              <w:right w:val="dotted" w:sz="4" w:space="0" w:color="auto"/>
            </w:tcBorders>
          </w:tcPr>
          <w:p w:rsidR="002D7258" w:rsidRPr="00672943" w:rsidRDefault="002D7258" w:rsidP="00F5533F">
            <w:pPr>
              <w:pStyle w:val="Tabletext"/>
              <w:rPr>
                <w:rFonts w:ascii="Times New Roman" w:hAnsi="Times New Roman"/>
                <w:i/>
                <w:color w:val="0000FF"/>
              </w:rPr>
            </w:pPr>
            <w:r w:rsidRPr="00672943">
              <w:rPr>
                <w:rFonts w:ascii="Times New Roman" w:hAnsi="Times New Roman"/>
                <w:i/>
                <w:color w:val="0000FF"/>
              </w:rPr>
              <w:t>Thiết kế kiến trúc chi tiết, thiết kế phần mềm</w:t>
            </w:r>
          </w:p>
        </w:tc>
        <w:tc>
          <w:tcPr>
            <w:tcW w:w="2519" w:type="dxa"/>
            <w:tcBorders>
              <w:top w:val="dotted" w:sz="4" w:space="0" w:color="auto"/>
              <w:left w:val="dotted" w:sz="4" w:space="0" w:color="auto"/>
              <w:bottom w:val="dotted" w:sz="4" w:space="0" w:color="auto"/>
              <w:right w:val="dotted" w:sz="4" w:space="0" w:color="auto"/>
            </w:tcBorders>
          </w:tcPr>
          <w:p w:rsidR="002D7258" w:rsidRPr="00672943" w:rsidRDefault="002D7258" w:rsidP="00F5533F">
            <w:pPr>
              <w:pStyle w:val="Tabletext"/>
              <w:rPr>
                <w:rFonts w:ascii="Times New Roman" w:hAnsi="Times New Roman"/>
                <w:i/>
                <w:color w:val="0000FF"/>
              </w:rPr>
            </w:pPr>
            <w:r w:rsidRPr="00672943">
              <w:rPr>
                <w:rFonts w:ascii="Times New Roman" w:hAnsi="Times New Roman"/>
                <w:i/>
                <w:color w:val="0000FF"/>
              </w:rPr>
              <w:t>Điệp, Hưng, Nga, Vinh, Thủy</w:t>
            </w: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tcPr>
          <w:p w:rsidR="00F5533F" w:rsidRPr="00672943" w:rsidRDefault="00F5533F" w:rsidP="00F5533F">
            <w:pPr>
              <w:pStyle w:val="Tabletext"/>
              <w:rPr>
                <w:rFonts w:ascii="Times New Roman" w:hAnsi="Times New Roman"/>
              </w:rPr>
            </w:pPr>
          </w:p>
        </w:tc>
      </w:tr>
      <w:tr w:rsidR="00F5533F" w:rsidRPr="00672943" w:rsidTr="001647D0">
        <w:tc>
          <w:tcPr>
            <w:tcW w:w="1638" w:type="dxa"/>
            <w:tcBorders>
              <w:top w:val="dotted" w:sz="4" w:space="0" w:color="auto"/>
              <w:left w:val="dotted" w:sz="4" w:space="0" w:color="auto"/>
              <w:bottom w:val="dotted" w:sz="4" w:space="0" w:color="auto"/>
              <w:right w:val="dotted" w:sz="4" w:space="0" w:color="auto"/>
            </w:tcBorders>
            <w:shd w:val="clear" w:color="auto" w:fill="E0E0E0"/>
          </w:tcPr>
          <w:p w:rsidR="00F5533F" w:rsidRPr="00672943" w:rsidRDefault="00F5533F" w:rsidP="00F5533F">
            <w:pPr>
              <w:pStyle w:val="Tabletext"/>
              <w:rPr>
                <w:rFonts w:ascii="Times New Roman" w:hAnsi="Times New Roman"/>
              </w:rPr>
            </w:pPr>
          </w:p>
        </w:tc>
        <w:tc>
          <w:tcPr>
            <w:tcW w:w="1259" w:type="dxa"/>
            <w:tcBorders>
              <w:top w:val="dotted" w:sz="4" w:space="0" w:color="auto"/>
              <w:left w:val="dotted" w:sz="4" w:space="0" w:color="auto"/>
              <w:bottom w:val="dotted" w:sz="4" w:space="0" w:color="auto"/>
              <w:right w:val="dotted" w:sz="4" w:space="0" w:color="auto"/>
            </w:tcBorders>
            <w:shd w:val="clear" w:color="auto" w:fill="E0E0E0"/>
          </w:tcPr>
          <w:p w:rsidR="00F5533F" w:rsidRPr="00672943" w:rsidRDefault="00F5533F" w:rsidP="00F5533F">
            <w:pPr>
              <w:pStyle w:val="Tabletext"/>
              <w:rPr>
                <w:rFonts w:ascii="Times New Roman" w:hAnsi="Times New Roman"/>
              </w:rPr>
            </w:pPr>
          </w:p>
        </w:tc>
        <w:tc>
          <w:tcPr>
            <w:tcW w:w="3809" w:type="dxa"/>
            <w:tcBorders>
              <w:top w:val="dotted" w:sz="4" w:space="0" w:color="auto"/>
              <w:left w:val="dotted" w:sz="4" w:space="0" w:color="auto"/>
              <w:bottom w:val="dotted" w:sz="4" w:space="0" w:color="auto"/>
              <w:right w:val="dotted" w:sz="4" w:space="0" w:color="auto"/>
            </w:tcBorders>
            <w:shd w:val="clear" w:color="auto" w:fill="E0E0E0"/>
          </w:tcPr>
          <w:p w:rsidR="00F5533F" w:rsidRPr="00672943" w:rsidRDefault="00F5533F" w:rsidP="00F5533F">
            <w:pPr>
              <w:pStyle w:val="Tabletext"/>
              <w:rPr>
                <w:rFonts w:ascii="Times New Roman" w:hAnsi="Times New Roman"/>
              </w:rPr>
            </w:pPr>
          </w:p>
        </w:tc>
        <w:tc>
          <w:tcPr>
            <w:tcW w:w="2519" w:type="dxa"/>
            <w:tcBorders>
              <w:top w:val="dotted" w:sz="4" w:space="0" w:color="auto"/>
              <w:left w:val="dotted" w:sz="4" w:space="0" w:color="auto"/>
              <w:bottom w:val="dotted" w:sz="4" w:space="0" w:color="auto"/>
              <w:right w:val="dotted" w:sz="4" w:space="0" w:color="auto"/>
            </w:tcBorders>
            <w:shd w:val="clear" w:color="auto" w:fill="E0E0E0"/>
          </w:tcPr>
          <w:p w:rsidR="00F5533F" w:rsidRPr="00672943" w:rsidRDefault="00F5533F" w:rsidP="00F5533F">
            <w:pPr>
              <w:pStyle w:val="Tabletext"/>
              <w:rPr>
                <w:rFonts w:ascii="Times New Roman" w:hAnsi="Times New Roman"/>
              </w:rPr>
            </w:pPr>
          </w:p>
        </w:tc>
      </w:tr>
    </w:tbl>
    <w:p w:rsidR="00840B50" w:rsidRPr="00672943" w:rsidRDefault="00840B50" w:rsidP="00CC3442">
      <w:pPr>
        <w:pStyle w:val="Title"/>
        <w:spacing w:after="240"/>
        <w:rPr>
          <w:rFonts w:ascii="Times New Roman" w:hAnsi="Times New Roman" w:cs="Times New Roman"/>
          <w:sz w:val="28"/>
          <w:szCs w:val="28"/>
        </w:rPr>
      </w:pPr>
    </w:p>
    <w:p w:rsidR="00A9518D" w:rsidRPr="00672943" w:rsidRDefault="00A9518D" w:rsidP="00A9518D">
      <w:pPr>
        <w:rPr>
          <w:rFonts w:ascii="Times New Roman" w:hAnsi="Times New Roman" w:cs="Times New Roman"/>
        </w:rPr>
      </w:pPr>
    </w:p>
    <w:p w:rsidR="00A9518D" w:rsidRPr="00672943" w:rsidRDefault="00A9518D" w:rsidP="00A9518D">
      <w:pPr>
        <w:rPr>
          <w:rFonts w:ascii="Times New Roman" w:hAnsi="Times New Roman" w:cs="Times New Roman"/>
        </w:rPr>
      </w:pPr>
    </w:p>
    <w:sdt>
      <w:sdtPr>
        <w:rPr>
          <w:rFonts w:ascii="Times New Roman" w:eastAsia="Calibri" w:hAnsi="Times New Roman" w:cs="Times New Roman"/>
          <w:color w:val="000000"/>
          <w:sz w:val="28"/>
          <w:szCs w:val="28"/>
        </w:rPr>
        <w:id w:val="-1403142899"/>
        <w:docPartObj>
          <w:docPartGallery w:val="Table of Contents"/>
          <w:docPartUnique/>
        </w:docPartObj>
      </w:sdtPr>
      <w:sdtEndPr>
        <w:rPr>
          <w:b/>
          <w:bCs/>
          <w:noProof/>
        </w:rPr>
      </w:sdtEndPr>
      <w:sdtContent>
        <w:p w:rsidR="00FE7DA1" w:rsidRPr="00672943" w:rsidRDefault="00FE7DA1" w:rsidP="0048523C">
          <w:pPr>
            <w:pStyle w:val="TOCHeading"/>
            <w:jc w:val="center"/>
            <w:rPr>
              <w:rFonts w:ascii="Times New Roman" w:hAnsi="Times New Roman" w:cs="Times New Roman"/>
              <w:b/>
              <w:color w:val="000000" w:themeColor="text1"/>
              <w:sz w:val="28"/>
              <w:szCs w:val="28"/>
            </w:rPr>
          </w:pPr>
          <w:r w:rsidRPr="00672943">
            <w:rPr>
              <w:rFonts w:ascii="Times New Roman" w:hAnsi="Times New Roman" w:cs="Times New Roman"/>
              <w:b/>
              <w:color w:val="000000" w:themeColor="text1"/>
              <w:sz w:val="28"/>
              <w:szCs w:val="28"/>
            </w:rPr>
            <w:t>Mục lục</w:t>
          </w:r>
        </w:p>
        <w:p w:rsidR="00CC1EB1" w:rsidRPr="00672943" w:rsidRDefault="00FE7DA1">
          <w:pPr>
            <w:pStyle w:val="TOC2"/>
            <w:rPr>
              <w:rFonts w:ascii="Times New Roman" w:eastAsiaTheme="minorEastAsia" w:hAnsi="Times New Roman" w:cs="Times New Roman"/>
              <w:noProof/>
              <w:color w:val="auto"/>
            </w:rPr>
          </w:pPr>
          <w:r w:rsidRPr="00672943">
            <w:rPr>
              <w:rFonts w:ascii="Times New Roman" w:hAnsi="Times New Roman" w:cs="Times New Roman"/>
              <w:sz w:val="28"/>
              <w:szCs w:val="28"/>
            </w:rPr>
            <w:fldChar w:fldCharType="begin"/>
          </w:r>
          <w:r w:rsidRPr="00672943">
            <w:rPr>
              <w:rFonts w:ascii="Times New Roman" w:hAnsi="Times New Roman" w:cs="Times New Roman"/>
              <w:sz w:val="28"/>
              <w:szCs w:val="28"/>
            </w:rPr>
            <w:instrText xml:space="preserve"> TOC \o "1-3" \h \z \u </w:instrText>
          </w:r>
          <w:r w:rsidRPr="00672943">
            <w:rPr>
              <w:rFonts w:ascii="Times New Roman" w:hAnsi="Times New Roman" w:cs="Times New Roman"/>
              <w:sz w:val="28"/>
              <w:szCs w:val="28"/>
            </w:rPr>
            <w:fldChar w:fldCharType="separate"/>
          </w:r>
          <w:hyperlink w:anchor="_Toc464293181" w:history="1">
            <w:r w:rsidR="00CC1EB1" w:rsidRPr="00672943">
              <w:rPr>
                <w:rStyle w:val="Hyperlink"/>
                <w:rFonts w:ascii="Times New Roman" w:hAnsi="Times New Roman" w:cs="Times New Roman"/>
                <w:noProof/>
              </w:rPr>
              <w:t>Phần I. Giới thiệu chung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_Toc464293181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4</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82" w:history="1">
            <w:r w:rsidR="00CC1EB1" w:rsidRPr="00672943">
              <w:rPr>
                <w:rStyle w:val="Hyperlink"/>
                <w:rFonts w:ascii="Times New Roman" w:hAnsi="Times New Roman" w:cs="Times New Roman"/>
                <w:noProof/>
              </w:rPr>
              <w:t>1.</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Mục đích</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_Toc464293182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4</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83" w:history="1">
            <w:r w:rsidR="00CC1EB1" w:rsidRPr="00672943">
              <w:rPr>
                <w:rStyle w:val="Hyperlink"/>
                <w:rFonts w:ascii="Times New Roman" w:hAnsi="Times New Roman" w:cs="Times New Roman"/>
                <w:noProof/>
              </w:rPr>
              <w:t>2.</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Phạm vi</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_Toc464293183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4</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84" w:history="1">
            <w:r w:rsidR="00CC1EB1" w:rsidRPr="00672943">
              <w:rPr>
                <w:rStyle w:val="Hyperlink"/>
                <w:rFonts w:ascii="Times New Roman" w:hAnsi="Times New Roman" w:cs="Times New Roman"/>
                <w:noProof/>
              </w:rPr>
              <w:t>3.</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Các định nghĩa, thuật ngữ, từ viết tắt</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_Toc464293184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4</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85" w:history="1">
            <w:r w:rsidR="00CC1EB1" w:rsidRPr="00672943">
              <w:rPr>
                <w:rStyle w:val="Hyperlink"/>
                <w:rFonts w:ascii="Times New Roman" w:hAnsi="Times New Roman" w:cs="Times New Roman"/>
                <w:noProof/>
              </w:rPr>
              <w:t>4.</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Tài liệu tham khảo</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_Toc464293185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4</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86" w:history="1">
            <w:r w:rsidR="00CC1EB1" w:rsidRPr="00672943">
              <w:rPr>
                <w:rStyle w:val="Hyperlink"/>
                <w:rFonts w:ascii="Times New Roman" w:hAnsi="Times New Roman" w:cs="Times New Roman"/>
                <w:noProof/>
              </w:rPr>
              <w:t>Phần II. Mô tả tổng quan hệ thống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_Toc464293186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5</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87" w:history="1">
            <w:r w:rsidR="00CC1EB1" w:rsidRPr="00672943">
              <w:rPr>
                <w:rStyle w:val="Hyperlink"/>
                <w:rFonts w:ascii="Times New Roman" w:hAnsi="Times New Roman" w:cs="Times New Roman"/>
                <w:noProof/>
              </w:rPr>
              <w:t>1.</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Phát biểu bài toán</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_Toc464293187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5</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88" w:history="1">
            <w:r w:rsidR="00CC1EB1" w:rsidRPr="00672943">
              <w:rPr>
                <w:rStyle w:val="Hyperlink"/>
                <w:rFonts w:ascii="Times New Roman" w:hAnsi="Times New Roman" w:cs="Times New Roman"/>
                <w:noProof/>
              </w:rPr>
              <w:t>2.</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Yêu cầu chức năng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_Toc464293188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5</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89" w:history="1">
            <w:r w:rsidR="00CC1EB1" w:rsidRPr="00672943">
              <w:rPr>
                <w:rStyle w:val="Hyperlink"/>
                <w:rFonts w:ascii="Times New Roman" w:hAnsi="Times New Roman" w:cs="Times New Roman"/>
                <w:noProof/>
              </w:rPr>
              <w:t>3.</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Yêu cầu phi chức năng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_Toc464293189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7</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90" w:history="1">
            <w:r w:rsidR="00CC1EB1" w:rsidRPr="00672943">
              <w:rPr>
                <w:rStyle w:val="Hyperlink"/>
                <w:rFonts w:ascii="Times New Roman" w:hAnsi="Times New Roman" w:cs="Times New Roman"/>
                <w:noProof/>
              </w:rPr>
              <w:t>Phần III. Đặc tả yêu cầu phần mềm</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_Toc464293190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8</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91" w:history="1">
            <w:r w:rsidR="00CC1EB1" w:rsidRPr="00672943">
              <w:rPr>
                <w:rStyle w:val="Hyperlink"/>
                <w:rFonts w:ascii="Times New Roman" w:hAnsi="Times New Roman" w:cs="Times New Roman"/>
                <w:noProof/>
              </w:rPr>
              <w:t>1.</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Mô hình hóa nghiệp vụ</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_Toc464293191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8</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92" w:history="1">
            <w:r w:rsidR="00CC1EB1" w:rsidRPr="00672943">
              <w:rPr>
                <w:rStyle w:val="Hyperlink"/>
                <w:rFonts w:ascii="Times New Roman" w:hAnsi="Times New Roman" w:cs="Times New Roman"/>
                <w:noProof/>
              </w:rPr>
              <w:t>2.</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Yêu cầu về nghiệp vụ</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_Toc464293192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10</w:t>
            </w:r>
            <w:r w:rsidR="00CC1EB1" w:rsidRPr="00672943">
              <w:rPr>
                <w:rFonts w:ascii="Times New Roman" w:hAnsi="Times New Roman" w:cs="Times New Roman"/>
                <w:noProof/>
                <w:webHidden/>
              </w:rPr>
              <w:fldChar w:fldCharType="end"/>
            </w:r>
          </w:hyperlink>
        </w:p>
        <w:p w:rsidR="00CC1EB1" w:rsidRPr="00672943" w:rsidRDefault="00207607">
          <w:pPr>
            <w:pStyle w:val="TOC3"/>
            <w:tabs>
              <w:tab w:val="left" w:pos="880"/>
              <w:tab w:val="right" w:leader="dot" w:pos="9350"/>
            </w:tabs>
            <w:rPr>
              <w:rFonts w:ascii="Times New Roman" w:eastAsiaTheme="minorEastAsia" w:hAnsi="Times New Roman" w:cs="Times New Roman"/>
              <w:noProof/>
              <w:color w:val="auto"/>
            </w:rPr>
          </w:pPr>
          <w:hyperlink w:anchor="_Toc464293193" w:history="1">
            <w:r w:rsidR="00CC1EB1" w:rsidRPr="00672943">
              <w:rPr>
                <w:rStyle w:val="Hyperlink"/>
                <w:rFonts w:ascii="Times New Roman" w:hAnsi="Times New Roman" w:cs="Times New Roman"/>
                <w:noProof/>
              </w:rPr>
              <w:t>3.</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Yêu cầu chung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_Toc464293193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10</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94" w:history="1">
            <w:r w:rsidR="00CC1EB1" w:rsidRPr="00672943">
              <w:rPr>
                <w:rStyle w:val="Hyperlink"/>
                <w:rFonts w:ascii="Times New Roman" w:hAnsi="Times New Roman" w:cs="Times New Roman"/>
                <w:b/>
                <w:noProof/>
              </w:rPr>
              <w:t>Phần IV. Thiết kế phần mềm</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_Toc464293194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11</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95" w:history="1">
            <w:r w:rsidR="00CC1EB1" w:rsidRPr="00672943">
              <w:rPr>
                <w:rStyle w:val="Hyperlink"/>
                <w:rFonts w:ascii="Times New Roman" w:hAnsi="Times New Roman" w:cs="Times New Roman"/>
                <w:noProof/>
              </w:rPr>
              <w:t>1.</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Đăng ký tài khoản.</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_Toc464293195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11</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96" w:history="1">
            <w:r w:rsidR="00CC1EB1" w:rsidRPr="00672943">
              <w:rPr>
                <w:rStyle w:val="Hyperlink"/>
                <w:rFonts w:ascii="Times New Roman" w:hAnsi="Times New Roman" w:cs="Times New Roman"/>
                <w:noProof/>
              </w:rPr>
              <w:t>2.</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Người dùng đăng nhập</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_Toc464293196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12</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97" w:history="1">
            <w:r w:rsidR="00CC1EB1" w:rsidRPr="00672943">
              <w:rPr>
                <w:rStyle w:val="Hyperlink"/>
                <w:rFonts w:ascii="Times New Roman" w:hAnsi="Times New Roman" w:cs="Times New Roman"/>
                <w:noProof/>
              </w:rPr>
              <w:t>3.</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Người dùng đăng xuất.</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_Toc464293197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13</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98" w:history="1">
            <w:r w:rsidR="00CC1EB1" w:rsidRPr="00672943">
              <w:rPr>
                <w:rStyle w:val="Hyperlink"/>
                <w:rFonts w:ascii="Times New Roman" w:hAnsi="Times New Roman" w:cs="Times New Roman"/>
                <w:noProof/>
              </w:rPr>
              <w:t>4.</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Upload tài liệu</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_Toc464293198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13</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199" w:history="1">
            <w:r w:rsidR="00CC1EB1" w:rsidRPr="00672943">
              <w:rPr>
                <w:rStyle w:val="Hyperlink"/>
                <w:rFonts w:ascii="Times New Roman" w:hAnsi="Times New Roman" w:cs="Times New Roman"/>
                <w:noProof/>
              </w:rPr>
              <w:t>5.</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Chỉnh sửa tài liệu</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_Toc464293199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14</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200" w:history="1">
            <w:r w:rsidR="00CC1EB1" w:rsidRPr="00672943">
              <w:rPr>
                <w:rStyle w:val="Hyperlink"/>
                <w:rFonts w:ascii="Times New Roman" w:hAnsi="Times New Roman" w:cs="Times New Roman"/>
                <w:noProof/>
              </w:rPr>
              <w:t>6.</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Tìm kiếm tài liệu</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_Toc464293200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16</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201" w:history="1">
            <w:r w:rsidR="00CC1EB1" w:rsidRPr="00672943">
              <w:rPr>
                <w:rStyle w:val="Hyperlink"/>
                <w:rFonts w:ascii="Times New Roman" w:hAnsi="Times New Roman" w:cs="Times New Roman"/>
                <w:noProof/>
              </w:rPr>
              <w:t>7.</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Xóa tài liệu</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_Toc464293201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17</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202" w:history="1">
            <w:r w:rsidR="00CC1EB1" w:rsidRPr="00672943">
              <w:rPr>
                <w:rStyle w:val="Hyperlink"/>
                <w:rFonts w:ascii="Times New Roman" w:hAnsi="Times New Roman" w:cs="Times New Roman"/>
                <w:noProof/>
              </w:rPr>
              <w:t>8.</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Xem thông tin người dùng.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_Toc464293202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18</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203" w:history="1">
            <w:r w:rsidR="00CC1EB1" w:rsidRPr="00672943">
              <w:rPr>
                <w:rStyle w:val="Hyperlink"/>
                <w:rFonts w:ascii="Times New Roman" w:hAnsi="Times New Roman" w:cs="Times New Roman"/>
                <w:noProof/>
              </w:rPr>
              <w:t>9.</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Chỉnh sửa thông tin người dùng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_Toc464293203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19</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204" w:history="1">
            <w:r w:rsidR="00CC1EB1" w:rsidRPr="00672943">
              <w:rPr>
                <w:rStyle w:val="Hyperlink"/>
                <w:rFonts w:ascii="Times New Roman" w:hAnsi="Times New Roman" w:cs="Times New Roman"/>
                <w:noProof/>
              </w:rPr>
              <w:t>10.</w:t>
            </w:r>
            <w:r w:rsidR="00CC1EB1" w:rsidRPr="00672943">
              <w:rPr>
                <w:rFonts w:ascii="Times New Roman" w:eastAsiaTheme="minorEastAsia" w:hAnsi="Times New Roman" w:cs="Times New Roman"/>
                <w:noProof/>
                <w:color w:val="auto"/>
              </w:rPr>
              <w:tab/>
            </w:r>
            <w:r w:rsidR="00CC1EB1" w:rsidRPr="00672943">
              <w:rPr>
                <w:rStyle w:val="Hyperlink"/>
                <w:rFonts w:ascii="Times New Roman" w:hAnsi="Times New Roman" w:cs="Times New Roman"/>
                <w:noProof/>
              </w:rPr>
              <w:t>Xóa người dùng</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_Toc464293204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20</w:t>
            </w:r>
            <w:r w:rsidR="00CC1EB1" w:rsidRPr="00672943">
              <w:rPr>
                <w:rFonts w:ascii="Times New Roman" w:hAnsi="Times New Roman" w:cs="Times New Roman"/>
                <w:noProof/>
                <w:webHidden/>
              </w:rPr>
              <w:fldChar w:fldCharType="end"/>
            </w:r>
          </w:hyperlink>
        </w:p>
        <w:p w:rsidR="00CC1EB1" w:rsidRPr="00672943" w:rsidRDefault="00207607">
          <w:pPr>
            <w:pStyle w:val="TOC2"/>
            <w:rPr>
              <w:rFonts w:ascii="Times New Roman" w:eastAsiaTheme="minorEastAsia" w:hAnsi="Times New Roman" w:cs="Times New Roman"/>
              <w:noProof/>
              <w:color w:val="auto"/>
            </w:rPr>
          </w:pPr>
          <w:hyperlink w:anchor="_Toc464293205" w:history="1">
            <w:r w:rsidR="00CC1EB1" w:rsidRPr="00672943">
              <w:rPr>
                <w:rStyle w:val="Hyperlink"/>
                <w:rFonts w:ascii="Times New Roman" w:hAnsi="Times New Roman" w:cs="Times New Roman"/>
                <w:b/>
                <w:noProof/>
              </w:rPr>
              <w:t>Phần V. Cài đặt và triển khai</w:t>
            </w:r>
            <w:r w:rsidR="00CC1EB1" w:rsidRPr="00672943">
              <w:rPr>
                <w:rFonts w:ascii="Times New Roman" w:hAnsi="Times New Roman" w:cs="Times New Roman"/>
                <w:noProof/>
                <w:webHidden/>
              </w:rPr>
              <w:tab/>
            </w:r>
            <w:r w:rsidR="00CC1EB1" w:rsidRPr="00672943">
              <w:rPr>
                <w:rFonts w:ascii="Times New Roman" w:hAnsi="Times New Roman" w:cs="Times New Roman"/>
                <w:noProof/>
                <w:webHidden/>
              </w:rPr>
              <w:fldChar w:fldCharType="begin"/>
            </w:r>
            <w:r w:rsidR="00CC1EB1" w:rsidRPr="00672943">
              <w:rPr>
                <w:rFonts w:ascii="Times New Roman" w:hAnsi="Times New Roman" w:cs="Times New Roman"/>
                <w:noProof/>
                <w:webHidden/>
              </w:rPr>
              <w:instrText xml:space="preserve"> PAGEREF _Toc464293205 \h </w:instrText>
            </w:r>
            <w:r w:rsidR="00CC1EB1" w:rsidRPr="00672943">
              <w:rPr>
                <w:rFonts w:ascii="Times New Roman" w:hAnsi="Times New Roman" w:cs="Times New Roman"/>
                <w:noProof/>
                <w:webHidden/>
              </w:rPr>
            </w:r>
            <w:r w:rsidR="00CC1EB1" w:rsidRPr="00672943">
              <w:rPr>
                <w:rFonts w:ascii="Times New Roman" w:hAnsi="Times New Roman" w:cs="Times New Roman"/>
                <w:noProof/>
                <w:webHidden/>
              </w:rPr>
              <w:fldChar w:fldCharType="separate"/>
            </w:r>
            <w:r w:rsidR="00CC1EB1" w:rsidRPr="00672943">
              <w:rPr>
                <w:rFonts w:ascii="Times New Roman" w:hAnsi="Times New Roman" w:cs="Times New Roman"/>
                <w:noProof/>
                <w:webHidden/>
              </w:rPr>
              <w:t>22</w:t>
            </w:r>
            <w:r w:rsidR="00CC1EB1" w:rsidRPr="00672943">
              <w:rPr>
                <w:rFonts w:ascii="Times New Roman" w:hAnsi="Times New Roman" w:cs="Times New Roman"/>
                <w:noProof/>
                <w:webHidden/>
              </w:rPr>
              <w:fldChar w:fldCharType="end"/>
            </w:r>
          </w:hyperlink>
        </w:p>
        <w:p w:rsidR="00FE7DA1" w:rsidRPr="00672943" w:rsidRDefault="00FE7DA1">
          <w:pPr>
            <w:rPr>
              <w:rFonts w:ascii="Times New Roman" w:hAnsi="Times New Roman" w:cs="Times New Roman"/>
              <w:sz w:val="28"/>
              <w:szCs w:val="28"/>
            </w:rPr>
          </w:pPr>
          <w:r w:rsidRPr="00672943">
            <w:rPr>
              <w:rFonts w:ascii="Times New Roman" w:hAnsi="Times New Roman" w:cs="Times New Roman"/>
              <w:b/>
              <w:bCs/>
              <w:noProof/>
              <w:sz w:val="28"/>
              <w:szCs w:val="28"/>
            </w:rPr>
            <w:fldChar w:fldCharType="end"/>
          </w:r>
        </w:p>
      </w:sdtContent>
    </w:sdt>
    <w:p w:rsidR="00FE7DA1" w:rsidRPr="00672943" w:rsidRDefault="006F2D3D" w:rsidP="00FE7DA1">
      <w:pPr>
        <w:rPr>
          <w:rFonts w:ascii="Times New Roman" w:hAnsi="Times New Roman" w:cs="Times New Roman"/>
          <w:sz w:val="28"/>
          <w:szCs w:val="28"/>
        </w:rPr>
      </w:pPr>
      <w:r w:rsidRPr="00672943">
        <w:rPr>
          <w:rFonts w:ascii="Times New Roman" w:hAnsi="Times New Roman" w:cs="Times New Roman"/>
          <w:sz w:val="28"/>
          <w:szCs w:val="28"/>
        </w:rPr>
        <w:br w:type="page"/>
      </w:r>
    </w:p>
    <w:p w:rsidR="00F64DF0" w:rsidRPr="00672943" w:rsidRDefault="003C1ED8">
      <w:pPr>
        <w:pStyle w:val="Heading2"/>
        <w:rPr>
          <w:rFonts w:ascii="Times New Roman" w:hAnsi="Times New Roman" w:cs="Times New Roman"/>
          <w:sz w:val="28"/>
          <w:szCs w:val="28"/>
        </w:rPr>
      </w:pPr>
      <w:bookmarkStart w:id="0" w:name="_Toc464293181"/>
      <w:r w:rsidRPr="00672943">
        <w:rPr>
          <w:rFonts w:ascii="Times New Roman" w:hAnsi="Times New Roman" w:cs="Times New Roman"/>
          <w:sz w:val="28"/>
          <w:szCs w:val="28"/>
        </w:rPr>
        <w:lastRenderedPageBreak/>
        <w:t xml:space="preserve">Phần I. </w:t>
      </w:r>
      <w:r w:rsidR="007E6CA4" w:rsidRPr="00672943">
        <w:rPr>
          <w:rFonts w:ascii="Times New Roman" w:hAnsi="Times New Roman" w:cs="Times New Roman"/>
          <w:sz w:val="28"/>
          <w:szCs w:val="28"/>
        </w:rPr>
        <w:t xml:space="preserve">Giới thiệu </w:t>
      </w:r>
      <w:proofErr w:type="gramStart"/>
      <w:r w:rsidR="007E6CA4" w:rsidRPr="00672943">
        <w:rPr>
          <w:rFonts w:ascii="Times New Roman" w:hAnsi="Times New Roman" w:cs="Times New Roman"/>
          <w:sz w:val="28"/>
          <w:szCs w:val="28"/>
        </w:rPr>
        <w:t>chung</w:t>
      </w:r>
      <w:bookmarkEnd w:id="0"/>
      <w:proofErr w:type="gramEnd"/>
    </w:p>
    <w:p w:rsidR="008F0C79" w:rsidRPr="00672943" w:rsidRDefault="00BF021A" w:rsidP="0029066F">
      <w:pPr>
        <w:pStyle w:val="Heading3"/>
        <w:numPr>
          <w:ilvl w:val="0"/>
          <w:numId w:val="1"/>
        </w:numPr>
        <w:ind w:hanging="360"/>
        <w:rPr>
          <w:rFonts w:ascii="Times New Roman" w:hAnsi="Times New Roman" w:cs="Times New Roman"/>
          <w:sz w:val="28"/>
          <w:szCs w:val="28"/>
        </w:rPr>
      </w:pPr>
      <w:bookmarkStart w:id="1" w:name="_Toc464293182"/>
      <w:r w:rsidRPr="00672943">
        <w:rPr>
          <w:rFonts w:ascii="Times New Roman" w:hAnsi="Times New Roman" w:cs="Times New Roman"/>
          <w:sz w:val="28"/>
          <w:szCs w:val="28"/>
        </w:rPr>
        <w:t>Mục đích</w:t>
      </w:r>
      <w:bookmarkEnd w:id="1"/>
    </w:p>
    <w:p w:rsidR="00E5540E" w:rsidRPr="00672943" w:rsidRDefault="00E5540E" w:rsidP="00E5540E">
      <w:pPr>
        <w:ind w:left="360" w:firstLine="360"/>
        <w:jc w:val="both"/>
        <w:rPr>
          <w:rFonts w:ascii="Times New Roman" w:hAnsi="Times New Roman" w:cs="Times New Roman"/>
          <w:sz w:val="28"/>
          <w:szCs w:val="28"/>
          <w:lang w:val="fr-FR"/>
        </w:rPr>
      </w:pPr>
      <w:r w:rsidRPr="00672943">
        <w:rPr>
          <w:rFonts w:ascii="Times New Roman" w:hAnsi="Times New Roman" w:cs="Times New Roman"/>
          <w:sz w:val="28"/>
          <w:szCs w:val="28"/>
          <w:lang w:val="fr-FR"/>
        </w:rPr>
        <w:t>User Requirements Document (URD) ghi lại những yêu cầu cho dự án QLTVĐT. Những yêu cầu này là kết quả của quá trình thảo luận giữa công ty IT Solution và phía khách hàng. Tất cả những yêu cầu được liệt kê ở những phần sau sẽ được thực hiện bởi IT Solution, theo độ ưu tiên được bàn thảo trong quá trình thực hiện dự án. Bất cứ sự thay đổi nào đối với những yêu cầu trong tài liệu này đều phải được chấp thuận bởi hai bên.</w:t>
      </w:r>
    </w:p>
    <w:p w:rsidR="008F0C79" w:rsidRPr="00672943" w:rsidRDefault="006E4646" w:rsidP="0029066F">
      <w:pPr>
        <w:pStyle w:val="Heading3"/>
        <w:numPr>
          <w:ilvl w:val="0"/>
          <w:numId w:val="1"/>
        </w:numPr>
        <w:ind w:hanging="360"/>
        <w:rPr>
          <w:rFonts w:ascii="Times New Roman" w:hAnsi="Times New Roman" w:cs="Times New Roman"/>
          <w:sz w:val="28"/>
          <w:szCs w:val="28"/>
        </w:rPr>
      </w:pPr>
      <w:bookmarkStart w:id="2" w:name="_Toc464293183"/>
      <w:r w:rsidRPr="00672943">
        <w:rPr>
          <w:rFonts w:ascii="Times New Roman" w:hAnsi="Times New Roman" w:cs="Times New Roman"/>
          <w:sz w:val="28"/>
          <w:szCs w:val="28"/>
        </w:rPr>
        <w:t xml:space="preserve">Phạm </w:t>
      </w:r>
      <w:proofErr w:type="gramStart"/>
      <w:r w:rsidRPr="00672943">
        <w:rPr>
          <w:rFonts w:ascii="Times New Roman" w:hAnsi="Times New Roman" w:cs="Times New Roman"/>
          <w:sz w:val="28"/>
          <w:szCs w:val="28"/>
        </w:rPr>
        <w:t>vi</w:t>
      </w:r>
      <w:bookmarkEnd w:id="2"/>
      <w:proofErr w:type="gramEnd"/>
    </w:p>
    <w:p w:rsidR="00E5540E" w:rsidRPr="00672943" w:rsidRDefault="00E5540E" w:rsidP="005A0FCC">
      <w:pPr>
        <w:ind w:left="360" w:firstLine="360"/>
        <w:jc w:val="both"/>
        <w:rPr>
          <w:rFonts w:ascii="Times New Roman" w:hAnsi="Times New Roman" w:cs="Times New Roman"/>
          <w:sz w:val="28"/>
          <w:szCs w:val="28"/>
        </w:rPr>
      </w:pPr>
      <w:r w:rsidRPr="00672943">
        <w:rPr>
          <w:rFonts w:ascii="Times New Roman" w:hAnsi="Times New Roman" w:cs="Times New Roman"/>
          <w:sz w:val="28"/>
          <w:szCs w:val="28"/>
        </w:rPr>
        <w:t xml:space="preserve">QLTVĐT là hệ thống được xây dựng bởi IT Solution cho khách hàng. Đây là hệ thống giúp quản lý </w:t>
      </w:r>
      <w:proofErr w:type="gramStart"/>
      <w:r w:rsidRPr="00672943">
        <w:rPr>
          <w:rFonts w:ascii="Times New Roman" w:hAnsi="Times New Roman" w:cs="Times New Roman"/>
          <w:sz w:val="28"/>
          <w:szCs w:val="28"/>
        </w:rPr>
        <w:t>thư</w:t>
      </w:r>
      <w:proofErr w:type="gramEnd"/>
      <w:r w:rsidRPr="00672943">
        <w:rPr>
          <w:rFonts w:ascii="Times New Roman" w:hAnsi="Times New Roman" w:cs="Times New Roman"/>
          <w:sz w:val="28"/>
          <w:szCs w:val="28"/>
        </w:rPr>
        <w:t xml:space="preserve"> viện điện tử của khách hàng.</w:t>
      </w:r>
    </w:p>
    <w:p w:rsidR="00E5540E" w:rsidRPr="00672943" w:rsidRDefault="00E5540E" w:rsidP="00E5540E">
      <w:pPr>
        <w:ind w:firstLine="360"/>
        <w:rPr>
          <w:rFonts w:ascii="Times New Roman" w:hAnsi="Times New Roman" w:cs="Times New Roman"/>
          <w:sz w:val="28"/>
          <w:szCs w:val="28"/>
        </w:rPr>
      </w:pPr>
      <w:r w:rsidRPr="00672943">
        <w:rPr>
          <w:rFonts w:ascii="Times New Roman" w:hAnsi="Times New Roman" w:cs="Times New Roman"/>
          <w:sz w:val="28"/>
          <w:szCs w:val="28"/>
        </w:rPr>
        <w:t xml:space="preserve">Dự </w:t>
      </w:r>
      <w:proofErr w:type="gramStart"/>
      <w:r w:rsidRPr="00672943">
        <w:rPr>
          <w:rFonts w:ascii="Times New Roman" w:hAnsi="Times New Roman" w:cs="Times New Roman"/>
          <w:sz w:val="28"/>
          <w:szCs w:val="28"/>
        </w:rPr>
        <w:t>án</w:t>
      </w:r>
      <w:proofErr w:type="gramEnd"/>
      <w:r w:rsidRPr="00672943">
        <w:rPr>
          <w:rFonts w:ascii="Times New Roman" w:hAnsi="Times New Roman" w:cs="Times New Roman"/>
          <w:sz w:val="28"/>
          <w:szCs w:val="28"/>
        </w:rPr>
        <w:t xml:space="preserve"> này bao gồm các phân hệ sau:</w:t>
      </w:r>
    </w:p>
    <w:p w:rsidR="00E5540E" w:rsidRPr="00672943" w:rsidRDefault="00E5540E" w:rsidP="00E5540E">
      <w:pPr>
        <w:numPr>
          <w:ilvl w:val="0"/>
          <w:numId w:val="15"/>
        </w:numPr>
        <w:spacing w:line="256" w:lineRule="auto"/>
        <w:rPr>
          <w:rFonts w:ascii="Times New Roman" w:hAnsi="Times New Roman" w:cs="Times New Roman"/>
          <w:sz w:val="28"/>
          <w:szCs w:val="28"/>
        </w:rPr>
      </w:pPr>
      <w:r w:rsidRPr="00672943">
        <w:rPr>
          <w:rFonts w:ascii="Times New Roman" w:hAnsi="Times New Roman" w:cs="Times New Roman"/>
          <w:sz w:val="28"/>
          <w:szCs w:val="28"/>
        </w:rPr>
        <w:t>Module Quản lý tài liệu</w:t>
      </w:r>
    </w:p>
    <w:p w:rsidR="00E5540E" w:rsidRPr="00672943" w:rsidRDefault="00E5540E" w:rsidP="00E5540E">
      <w:pPr>
        <w:numPr>
          <w:ilvl w:val="0"/>
          <w:numId w:val="15"/>
        </w:numPr>
        <w:spacing w:line="256" w:lineRule="auto"/>
        <w:rPr>
          <w:rFonts w:ascii="Times New Roman" w:hAnsi="Times New Roman" w:cs="Times New Roman"/>
          <w:sz w:val="28"/>
          <w:szCs w:val="28"/>
        </w:rPr>
      </w:pPr>
      <w:r w:rsidRPr="00672943">
        <w:rPr>
          <w:rFonts w:ascii="Times New Roman" w:hAnsi="Times New Roman" w:cs="Times New Roman"/>
          <w:sz w:val="28"/>
          <w:szCs w:val="28"/>
        </w:rPr>
        <w:t>Module Quản lý người dùng</w:t>
      </w:r>
    </w:p>
    <w:p w:rsidR="00E5540E" w:rsidRPr="00672943" w:rsidRDefault="00E5540E" w:rsidP="005A0FCC">
      <w:pPr>
        <w:spacing w:line="256" w:lineRule="auto"/>
        <w:ind w:left="360" w:firstLine="360"/>
        <w:jc w:val="both"/>
        <w:rPr>
          <w:rFonts w:ascii="Times New Roman" w:hAnsi="Times New Roman" w:cs="Times New Roman"/>
          <w:sz w:val="28"/>
          <w:szCs w:val="28"/>
        </w:rPr>
      </w:pPr>
      <w:r w:rsidRPr="00672943">
        <w:rPr>
          <w:rFonts w:ascii="Times New Roman" w:hAnsi="Times New Roman" w:cs="Times New Roman"/>
          <w:sz w:val="28"/>
          <w:szCs w:val="28"/>
        </w:rPr>
        <w:t xml:space="preserve">Sau khi dự án kết thúc, việc điều hành hệ thống không nằm trong phạm </w:t>
      </w:r>
      <w:proofErr w:type="gramStart"/>
      <w:r w:rsidRPr="00672943">
        <w:rPr>
          <w:rFonts w:ascii="Times New Roman" w:hAnsi="Times New Roman" w:cs="Times New Roman"/>
          <w:sz w:val="28"/>
          <w:szCs w:val="28"/>
        </w:rPr>
        <w:t>vi</w:t>
      </w:r>
      <w:proofErr w:type="gramEnd"/>
      <w:r w:rsidRPr="00672943">
        <w:rPr>
          <w:rFonts w:ascii="Times New Roman" w:hAnsi="Times New Roman" w:cs="Times New Roman"/>
          <w:sz w:val="28"/>
          <w:szCs w:val="28"/>
        </w:rPr>
        <w:t xml:space="preserve"> dự án này.</w:t>
      </w:r>
    </w:p>
    <w:p w:rsidR="00E5540E" w:rsidRPr="00672943" w:rsidRDefault="00E5540E" w:rsidP="005A0FCC">
      <w:pPr>
        <w:ind w:left="360" w:firstLine="360"/>
        <w:jc w:val="both"/>
        <w:rPr>
          <w:rFonts w:ascii="Times New Roman" w:hAnsi="Times New Roman" w:cs="Times New Roman"/>
          <w:sz w:val="28"/>
          <w:szCs w:val="28"/>
        </w:rPr>
      </w:pPr>
      <w:r w:rsidRPr="00672943">
        <w:rPr>
          <w:rFonts w:ascii="Times New Roman" w:hAnsi="Times New Roman" w:cs="Times New Roman"/>
          <w:sz w:val="28"/>
          <w:szCs w:val="28"/>
        </w:rPr>
        <w:t xml:space="preserve">Dự </w:t>
      </w:r>
      <w:proofErr w:type="gramStart"/>
      <w:r w:rsidRPr="00672943">
        <w:rPr>
          <w:rFonts w:ascii="Times New Roman" w:hAnsi="Times New Roman" w:cs="Times New Roman"/>
          <w:sz w:val="28"/>
          <w:szCs w:val="28"/>
        </w:rPr>
        <w:t>án</w:t>
      </w:r>
      <w:proofErr w:type="gramEnd"/>
      <w:r w:rsidRPr="00672943">
        <w:rPr>
          <w:rFonts w:ascii="Times New Roman" w:hAnsi="Times New Roman" w:cs="Times New Roman"/>
          <w:sz w:val="28"/>
          <w:szCs w:val="28"/>
        </w:rPr>
        <w:t xml:space="preserve"> này cũng không bao gồm việc mua các thiết bị phần cứng như server hay các phần mềm liên quan và gia hạn tài liệu trên website.</w:t>
      </w:r>
    </w:p>
    <w:p w:rsidR="00413567" w:rsidRPr="00672943" w:rsidRDefault="00413567" w:rsidP="00413567">
      <w:pPr>
        <w:ind w:left="720"/>
        <w:rPr>
          <w:rFonts w:ascii="Times New Roman" w:hAnsi="Times New Roman" w:cs="Times New Roman"/>
          <w:sz w:val="28"/>
          <w:szCs w:val="28"/>
        </w:rPr>
      </w:pPr>
    </w:p>
    <w:p w:rsidR="008F0C79" w:rsidRPr="00672943" w:rsidRDefault="006E4646" w:rsidP="0029066F">
      <w:pPr>
        <w:pStyle w:val="Heading3"/>
        <w:numPr>
          <w:ilvl w:val="0"/>
          <w:numId w:val="1"/>
        </w:numPr>
        <w:ind w:hanging="360"/>
        <w:rPr>
          <w:rFonts w:ascii="Times New Roman" w:hAnsi="Times New Roman" w:cs="Times New Roman"/>
          <w:sz w:val="28"/>
          <w:szCs w:val="28"/>
        </w:rPr>
      </w:pPr>
      <w:bookmarkStart w:id="3" w:name="_Toc464293184"/>
      <w:r w:rsidRPr="00672943">
        <w:rPr>
          <w:rFonts w:ascii="Times New Roman" w:hAnsi="Times New Roman" w:cs="Times New Roman"/>
          <w:sz w:val="28"/>
          <w:szCs w:val="28"/>
        </w:rPr>
        <w:t>Các định nghĩa, thuật ngữ, từ viết tắt</w:t>
      </w:r>
      <w:bookmarkEnd w:id="3"/>
    </w:p>
    <w:p w:rsidR="00413567" w:rsidRPr="00672943" w:rsidRDefault="00413567" w:rsidP="00FA0D9B">
      <w:pPr>
        <w:pStyle w:val="notes"/>
        <w:rPr>
          <w:rFonts w:ascii="Times New Roman" w:hAnsi="Times New Roman"/>
          <w:sz w:val="28"/>
          <w:szCs w:val="28"/>
        </w:rPr>
      </w:pPr>
    </w:p>
    <w:tbl>
      <w:tblPr>
        <w:tblW w:w="853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47"/>
        <w:gridCol w:w="2455"/>
        <w:gridCol w:w="3033"/>
        <w:gridCol w:w="2295"/>
      </w:tblGrid>
      <w:tr w:rsidR="00413567" w:rsidRPr="00672943" w:rsidTr="000D4B34">
        <w:tc>
          <w:tcPr>
            <w:tcW w:w="646" w:type="dxa"/>
            <w:shd w:val="clear" w:color="auto" w:fill="E0E0E0"/>
            <w:vAlign w:val="center"/>
          </w:tcPr>
          <w:p w:rsidR="00413567" w:rsidRPr="00672943" w:rsidRDefault="00413567" w:rsidP="00183A66">
            <w:pPr>
              <w:pStyle w:val="StyleTabletextBoldCentered"/>
              <w:rPr>
                <w:rFonts w:ascii="Times New Roman" w:hAnsi="Times New Roman"/>
                <w:sz w:val="28"/>
                <w:szCs w:val="28"/>
              </w:rPr>
            </w:pPr>
            <w:r w:rsidRPr="00672943">
              <w:rPr>
                <w:rFonts w:ascii="Times New Roman" w:hAnsi="Times New Roman"/>
                <w:sz w:val="28"/>
                <w:szCs w:val="28"/>
              </w:rPr>
              <w:t>STT</w:t>
            </w:r>
          </w:p>
        </w:tc>
        <w:tc>
          <w:tcPr>
            <w:tcW w:w="2478" w:type="dxa"/>
            <w:shd w:val="clear" w:color="auto" w:fill="E0E0E0"/>
            <w:vAlign w:val="center"/>
          </w:tcPr>
          <w:p w:rsidR="00413567" w:rsidRPr="00672943" w:rsidRDefault="00413567" w:rsidP="00183A66">
            <w:pPr>
              <w:pStyle w:val="StyleTabletextBoldCentered"/>
              <w:rPr>
                <w:rFonts w:ascii="Times New Roman" w:hAnsi="Times New Roman"/>
                <w:sz w:val="28"/>
                <w:szCs w:val="28"/>
              </w:rPr>
            </w:pPr>
            <w:r w:rsidRPr="00672943">
              <w:rPr>
                <w:rFonts w:ascii="Times New Roman" w:hAnsi="Times New Roman"/>
                <w:sz w:val="28"/>
                <w:szCs w:val="28"/>
              </w:rPr>
              <w:t>Thuật ngữ, từ viêt tắt</w:t>
            </w:r>
          </w:p>
        </w:tc>
        <w:tc>
          <w:tcPr>
            <w:tcW w:w="3078" w:type="dxa"/>
            <w:shd w:val="clear" w:color="auto" w:fill="E0E0E0"/>
            <w:vAlign w:val="center"/>
          </w:tcPr>
          <w:p w:rsidR="00413567" w:rsidRPr="00672943" w:rsidRDefault="00413567" w:rsidP="00183A66">
            <w:pPr>
              <w:pStyle w:val="StyleTabletextBoldCentered"/>
              <w:rPr>
                <w:rFonts w:ascii="Times New Roman" w:hAnsi="Times New Roman"/>
                <w:sz w:val="28"/>
                <w:szCs w:val="28"/>
              </w:rPr>
            </w:pPr>
            <w:r w:rsidRPr="00672943">
              <w:rPr>
                <w:rFonts w:ascii="Times New Roman" w:hAnsi="Times New Roman"/>
                <w:sz w:val="28"/>
                <w:szCs w:val="28"/>
              </w:rPr>
              <w:t>Giải thich</w:t>
            </w:r>
          </w:p>
        </w:tc>
        <w:tc>
          <w:tcPr>
            <w:tcW w:w="2328" w:type="dxa"/>
            <w:shd w:val="clear" w:color="auto" w:fill="E0E0E0"/>
            <w:vAlign w:val="center"/>
          </w:tcPr>
          <w:p w:rsidR="00413567" w:rsidRPr="00672943" w:rsidRDefault="00413567" w:rsidP="00183A66">
            <w:pPr>
              <w:pStyle w:val="StyleTabletextBoldCentered"/>
              <w:rPr>
                <w:rFonts w:ascii="Times New Roman" w:hAnsi="Times New Roman"/>
                <w:sz w:val="28"/>
                <w:szCs w:val="28"/>
              </w:rPr>
            </w:pPr>
            <w:r w:rsidRPr="00672943">
              <w:rPr>
                <w:rFonts w:ascii="Times New Roman" w:hAnsi="Times New Roman"/>
                <w:sz w:val="28"/>
                <w:szCs w:val="28"/>
              </w:rPr>
              <w:t>Ghi chú</w:t>
            </w:r>
          </w:p>
        </w:tc>
      </w:tr>
      <w:tr w:rsidR="00413567" w:rsidRPr="00672943" w:rsidTr="000D4B34">
        <w:tc>
          <w:tcPr>
            <w:tcW w:w="646" w:type="dxa"/>
            <w:vAlign w:val="center"/>
          </w:tcPr>
          <w:p w:rsidR="00413567" w:rsidRPr="00672943" w:rsidRDefault="000D4B34" w:rsidP="000D4B34">
            <w:pPr>
              <w:jc w:val="center"/>
              <w:rPr>
                <w:rFonts w:ascii="Times New Roman" w:hAnsi="Times New Roman" w:cs="Times New Roman"/>
                <w:sz w:val="28"/>
                <w:szCs w:val="28"/>
              </w:rPr>
            </w:pPr>
            <w:r w:rsidRPr="00672943">
              <w:rPr>
                <w:rFonts w:ascii="Times New Roman" w:hAnsi="Times New Roman" w:cs="Times New Roman"/>
                <w:sz w:val="28"/>
                <w:szCs w:val="28"/>
              </w:rPr>
              <w:t>1</w:t>
            </w:r>
          </w:p>
        </w:tc>
        <w:tc>
          <w:tcPr>
            <w:tcW w:w="2478" w:type="dxa"/>
            <w:vAlign w:val="center"/>
          </w:tcPr>
          <w:p w:rsidR="00413567" w:rsidRPr="00672943" w:rsidRDefault="005A0FCC" w:rsidP="000D4B34">
            <w:pPr>
              <w:rPr>
                <w:rFonts w:ascii="Times New Roman" w:hAnsi="Times New Roman" w:cs="Times New Roman"/>
                <w:sz w:val="28"/>
                <w:szCs w:val="28"/>
              </w:rPr>
            </w:pPr>
            <w:r w:rsidRPr="00672943">
              <w:rPr>
                <w:rFonts w:ascii="Times New Roman" w:hAnsi="Times New Roman" w:cs="Times New Roman"/>
                <w:sz w:val="28"/>
                <w:szCs w:val="28"/>
              </w:rPr>
              <w:t>QLTVĐT</w:t>
            </w:r>
          </w:p>
        </w:tc>
        <w:tc>
          <w:tcPr>
            <w:tcW w:w="3078" w:type="dxa"/>
            <w:vAlign w:val="center"/>
          </w:tcPr>
          <w:p w:rsidR="00413567" w:rsidRPr="00672943" w:rsidRDefault="005A0FCC" w:rsidP="000D4B34">
            <w:pPr>
              <w:rPr>
                <w:rFonts w:ascii="Times New Roman" w:hAnsi="Times New Roman" w:cs="Times New Roman"/>
                <w:sz w:val="28"/>
                <w:szCs w:val="28"/>
              </w:rPr>
            </w:pPr>
            <w:r w:rsidRPr="00672943">
              <w:rPr>
                <w:rFonts w:ascii="Times New Roman" w:hAnsi="Times New Roman" w:cs="Times New Roman"/>
                <w:sz w:val="28"/>
                <w:szCs w:val="28"/>
              </w:rPr>
              <w:t>Quản lý thư viện điện tử</w:t>
            </w:r>
          </w:p>
        </w:tc>
        <w:tc>
          <w:tcPr>
            <w:tcW w:w="2328" w:type="dxa"/>
            <w:vAlign w:val="center"/>
          </w:tcPr>
          <w:p w:rsidR="00413567" w:rsidRPr="00672943" w:rsidRDefault="00413567" w:rsidP="000D4B34">
            <w:pPr>
              <w:rPr>
                <w:rFonts w:ascii="Times New Roman" w:hAnsi="Times New Roman" w:cs="Times New Roman"/>
                <w:sz w:val="28"/>
                <w:szCs w:val="28"/>
              </w:rPr>
            </w:pPr>
          </w:p>
        </w:tc>
      </w:tr>
      <w:tr w:rsidR="00413567" w:rsidRPr="00672943" w:rsidTr="000D4B34">
        <w:tc>
          <w:tcPr>
            <w:tcW w:w="646" w:type="dxa"/>
            <w:tcBorders>
              <w:bottom w:val="single" w:sz="6" w:space="0" w:color="auto"/>
            </w:tcBorders>
            <w:vAlign w:val="center"/>
          </w:tcPr>
          <w:p w:rsidR="00413567" w:rsidRPr="00672943" w:rsidRDefault="000D4B34" w:rsidP="000D4B34">
            <w:pPr>
              <w:jc w:val="center"/>
              <w:rPr>
                <w:rFonts w:ascii="Times New Roman" w:hAnsi="Times New Roman" w:cs="Times New Roman"/>
                <w:sz w:val="28"/>
                <w:szCs w:val="28"/>
              </w:rPr>
            </w:pPr>
            <w:r w:rsidRPr="00672943">
              <w:rPr>
                <w:rFonts w:ascii="Times New Roman" w:hAnsi="Times New Roman" w:cs="Times New Roman"/>
                <w:sz w:val="28"/>
                <w:szCs w:val="28"/>
              </w:rPr>
              <w:t>2</w:t>
            </w:r>
          </w:p>
        </w:tc>
        <w:tc>
          <w:tcPr>
            <w:tcW w:w="2478" w:type="dxa"/>
            <w:tcBorders>
              <w:bottom w:val="single" w:sz="6" w:space="0" w:color="auto"/>
            </w:tcBorders>
            <w:vAlign w:val="center"/>
          </w:tcPr>
          <w:p w:rsidR="00413567" w:rsidRPr="00672943" w:rsidRDefault="00413567" w:rsidP="000D4B34">
            <w:pPr>
              <w:rPr>
                <w:rFonts w:ascii="Times New Roman" w:hAnsi="Times New Roman" w:cs="Times New Roman"/>
                <w:sz w:val="28"/>
                <w:szCs w:val="28"/>
              </w:rPr>
            </w:pPr>
          </w:p>
        </w:tc>
        <w:tc>
          <w:tcPr>
            <w:tcW w:w="3078" w:type="dxa"/>
            <w:tcBorders>
              <w:bottom w:val="single" w:sz="6" w:space="0" w:color="auto"/>
            </w:tcBorders>
            <w:vAlign w:val="center"/>
          </w:tcPr>
          <w:p w:rsidR="00413567" w:rsidRPr="00672943" w:rsidRDefault="00413567" w:rsidP="000D4B34">
            <w:pPr>
              <w:rPr>
                <w:rFonts w:ascii="Times New Roman" w:hAnsi="Times New Roman" w:cs="Times New Roman"/>
                <w:sz w:val="28"/>
                <w:szCs w:val="28"/>
              </w:rPr>
            </w:pPr>
          </w:p>
        </w:tc>
        <w:tc>
          <w:tcPr>
            <w:tcW w:w="2328" w:type="dxa"/>
            <w:tcBorders>
              <w:bottom w:val="single" w:sz="6" w:space="0" w:color="auto"/>
            </w:tcBorders>
            <w:vAlign w:val="center"/>
          </w:tcPr>
          <w:p w:rsidR="00413567" w:rsidRPr="00672943" w:rsidRDefault="00413567" w:rsidP="000D4B34">
            <w:pPr>
              <w:rPr>
                <w:rFonts w:ascii="Times New Roman" w:hAnsi="Times New Roman" w:cs="Times New Roman"/>
                <w:sz w:val="28"/>
                <w:szCs w:val="28"/>
              </w:rPr>
            </w:pPr>
          </w:p>
        </w:tc>
      </w:tr>
      <w:tr w:rsidR="00413567" w:rsidRPr="00672943" w:rsidTr="000D4B34">
        <w:tc>
          <w:tcPr>
            <w:tcW w:w="646" w:type="dxa"/>
            <w:shd w:val="clear" w:color="auto" w:fill="E6E6E6"/>
            <w:vAlign w:val="center"/>
          </w:tcPr>
          <w:p w:rsidR="00413567" w:rsidRPr="00672943" w:rsidRDefault="00413567" w:rsidP="000D4B34">
            <w:pPr>
              <w:jc w:val="center"/>
              <w:rPr>
                <w:rFonts w:ascii="Times New Roman" w:hAnsi="Times New Roman" w:cs="Times New Roman"/>
                <w:sz w:val="28"/>
                <w:szCs w:val="28"/>
              </w:rPr>
            </w:pPr>
          </w:p>
        </w:tc>
        <w:tc>
          <w:tcPr>
            <w:tcW w:w="2478" w:type="dxa"/>
            <w:shd w:val="clear" w:color="auto" w:fill="E6E6E6"/>
            <w:vAlign w:val="center"/>
          </w:tcPr>
          <w:p w:rsidR="00413567" w:rsidRPr="00672943" w:rsidRDefault="00413567" w:rsidP="000D4B34">
            <w:pPr>
              <w:rPr>
                <w:rFonts w:ascii="Times New Roman" w:hAnsi="Times New Roman" w:cs="Times New Roman"/>
                <w:sz w:val="28"/>
                <w:szCs w:val="28"/>
              </w:rPr>
            </w:pPr>
          </w:p>
        </w:tc>
        <w:tc>
          <w:tcPr>
            <w:tcW w:w="3078" w:type="dxa"/>
            <w:shd w:val="clear" w:color="auto" w:fill="E6E6E6"/>
            <w:vAlign w:val="center"/>
          </w:tcPr>
          <w:p w:rsidR="00413567" w:rsidRPr="00672943" w:rsidRDefault="00413567" w:rsidP="000D4B34">
            <w:pPr>
              <w:rPr>
                <w:rFonts w:ascii="Times New Roman" w:hAnsi="Times New Roman" w:cs="Times New Roman"/>
                <w:sz w:val="28"/>
                <w:szCs w:val="28"/>
              </w:rPr>
            </w:pPr>
          </w:p>
        </w:tc>
        <w:tc>
          <w:tcPr>
            <w:tcW w:w="2328" w:type="dxa"/>
            <w:shd w:val="clear" w:color="auto" w:fill="E6E6E6"/>
            <w:vAlign w:val="center"/>
          </w:tcPr>
          <w:p w:rsidR="00413567" w:rsidRPr="00672943" w:rsidRDefault="00413567" w:rsidP="000D4B34">
            <w:pPr>
              <w:rPr>
                <w:rFonts w:ascii="Times New Roman" w:hAnsi="Times New Roman" w:cs="Times New Roman"/>
                <w:sz w:val="28"/>
                <w:szCs w:val="28"/>
              </w:rPr>
            </w:pPr>
          </w:p>
        </w:tc>
      </w:tr>
    </w:tbl>
    <w:p w:rsidR="006E4646" w:rsidRPr="00672943" w:rsidRDefault="006E4646" w:rsidP="0029066F">
      <w:pPr>
        <w:pStyle w:val="Heading3"/>
        <w:numPr>
          <w:ilvl w:val="0"/>
          <w:numId w:val="1"/>
        </w:numPr>
        <w:ind w:hanging="360"/>
        <w:rPr>
          <w:rFonts w:ascii="Times New Roman" w:hAnsi="Times New Roman" w:cs="Times New Roman"/>
          <w:sz w:val="28"/>
          <w:szCs w:val="28"/>
        </w:rPr>
      </w:pPr>
      <w:bookmarkStart w:id="4" w:name="_Toc464293185"/>
      <w:r w:rsidRPr="00672943">
        <w:rPr>
          <w:rFonts w:ascii="Times New Roman" w:hAnsi="Times New Roman" w:cs="Times New Roman"/>
          <w:sz w:val="28"/>
          <w:szCs w:val="28"/>
        </w:rPr>
        <w:t>Tài liệu tham khảo</w:t>
      </w:r>
      <w:bookmarkEnd w:id="4"/>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46"/>
        <w:gridCol w:w="4337"/>
        <w:gridCol w:w="3467"/>
      </w:tblGrid>
      <w:tr w:rsidR="00FA0D9B" w:rsidRPr="00672943" w:rsidTr="00FA0D9B">
        <w:tc>
          <w:tcPr>
            <w:tcW w:w="648" w:type="dxa"/>
            <w:shd w:val="clear" w:color="auto" w:fill="E0E0E0"/>
            <w:vAlign w:val="center"/>
          </w:tcPr>
          <w:p w:rsidR="00FA0D9B" w:rsidRPr="00672943" w:rsidRDefault="00FA0D9B" w:rsidP="00183A66">
            <w:pPr>
              <w:pStyle w:val="StyleTabletextBoldCentered"/>
              <w:rPr>
                <w:rFonts w:ascii="Times New Roman" w:hAnsi="Times New Roman"/>
                <w:sz w:val="28"/>
                <w:szCs w:val="28"/>
              </w:rPr>
            </w:pPr>
            <w:r w:rsidRPr="00672943">
              <w:rPr>
                <w:rFonts w:ascii="Times New Roman" w:hAnsi="Times New Roman"/>
                <w:sz w:val="28"/>
                <w:szCs w:val="28"/>
              </w:rPr>
              <w:t>STT</w:t>
            </w:r>
          </w:p>
        </w:tc>
        <w:tc>
          <w:tcPr>
            <w:tcW w:w="4392" w:type="dxa"/>
            <w:shd w:val="clear" w:color="auto" w:fill="E0E0E0"/>
            <w:vAlign w:val="center"/>
          </w:tcPr>
          <w:p w:rsidR="00FA0D9B" w:rsidRPr="00672943" w:rsidRDefault="00FA0D9B" w:rsidP="00183A66">
            <w:pPr>
              <w:pStyle w:val="StyleTabletextBoldCentered"/>
              <w:rPr>
                <w:rFonts w:ascii="Times New Roman" w:hAnsi="Times New Roman"/>
                <w:sz w:val="28"/>
                <w:szCs w:val="28"/>
              </w:rPr>
            </w:pPr>
            <w:r w:rsidRPr="00672943">
              <w:rPr>
                <w:rFonts w:ascii="Times New Roman" w:hAnsi="Times New Roman"/>
                <w:sz w:val="28"/>
                <w:szCs w:val="28"/>
              </w:rPr>
              <w:t>Tên tài liệu</w:t>
            </w:r>
          </w:p>
        </w:tc>
        <w:tc>
          <w:tcPr>
            <w:tcW w:w="3510" w:type="dxa"/>
            <w:shd w:val="clear" w:color="auto" w:fill="E0E0E0"/>
            <w:vAlign w:val="center"/>
          </w:tcPr>
          <w:p w:rsidR="00FA0D9B" w:rsidRPr="00672943" w:rsidRDefault="00FA0D9B" w:rsidP="00183A66">
            <w:pPr>
              <w:pStyle w:val="StyleTabletextBoldCentered"/>
              <w:rPr>
                <w:rFonts w:ascii="Times New Roman" w:hAnsi="Times New Roman"/>
                <w:sz w:val="28"/>
                <w:szCs w:val="28"/>
              </w:rPr>
            </w:pPr>
            <w:r w:rsidRPr="00672943">
              <w:rPr>
                <w:rFonts w:ascii="Times New Roman" w:hAnsi="Times New Roman"/>
                <w:sz w:val="28"/>
                <w:szCs w:val="28"/>
              </w:rPr>
              <w:t>Ghi chú</w:t>
            </w:r>
          </w:p>
        </w:tc>
      </w:tr>
      <w:tr w:rsidR="00FA0D9B" w:rsidRPr="00672943" w:rsidTr="000D4B34">
        <w:tc>
          <w:tcPr>
            <w:tcW w:w="648" w:type="dxa"/>
            <w:vAlign w:val="center"/>
          </w:tcPr>
          <w:p w:rsidR="00FA0D9B" w:rsidRPr="00672943" w:rsidRDefault="000D4B34" w:rsidP="000D4B34">
            <w:pPr>
              <w:jc w:val="center"/>
              <w:rPr>
                <w:rFonts w:ascii="Times New Roman" w:hAnsi="Times New Roman" w:cs="Times New Roman"/>
                <w:sz w:val="28"/>
                <w:szCs w:val="28"/>
              </w:rPr>
            </w:pPr>
            <w:r w:rsidRPr="00672943">
              <w:rPr>
                <w:rFonts w:ascii="Times New Roman" w:hAnsi="Times New Roman" w:cs="Times New Roman"/>
                <w:sz w:val="28"/>
                <w:szCs w:val="28"/>
              </w:rPr>
              <w:t>1</w:t>
            </w:r>
          </w:p>
        </w:tc>
        <w:tc>
          <w:tcPr>
            <w:tcW w:w="4392" w:type="dxa"/>
            <w:vAlign w:val="center"/>
          </w:tcPr>
          <w:p w:rsidR="00FA0D9B" w:rsidRPr="00672943" w:rsidRDefault="00FA0D9B" w:rsidP="000D4B34">
            <w:pPr>
              <w:rPr>
                <w:rFonts w:ascii="Times New Roman" w:hAnsi="Times New Roman" w:cs="Times New Roman"/>
                <w:sz w:val="28"/>
                <w:szCs w:val="28"/>
              </w:rPr>
            </w:pPr>
          </w:p>
        </w:tc>
        <w:tc>
          <w:tcPr>
            <w:tcW w:w="3510" w:type="dxa"/>
            <w:vAlign w:val="center"/>
          </w:tcPr>
          <w:p w:rsidR="00FA0D9B" w:rsidRPr="00672943" w:rsidRDefault="00FA0D9B" w:rsidP="000D4B34">
            <w:pPr>
              <w:rPr>
                <w:rFonts w:ascii="Times New Roman" w:hAnsi="Times New Roman" w:cs="Times New Roman"/>
                <w:sz w:val="28"/>
                <w:szCs w:val="28"/>
              </w:rPr>
            </w:pPr>
          </w:p>
        </w:tc>
      </w:tr>
      <w:tr w:rsidR="00FA0D9B" w:rsidRPr="00672943" w:rsidTr="000D4B34">
        <w:tc>
          <w:tcPr>
            <w:tcW w:w="648" w:type="dxa"/>
            <w:tcBorders>
              <w:bottom w:val="single" w:sz="6" w:space="0" w:color="auto"/>
            </w:tcBorders>
            <w:vAlign w:val="center"/>
          </w:tcPr>
          <w:p w:rsidR="00FA0D9B" w:rsidRPr="00672943" w:rsidRDefault="00FA0D9B" w:rsidP="000D4B34">
            <w:pPr>
              <w:jc w:val="center"/>
              <w:rPr>
                <w:rFonts w:ascii="Times New Roman" w:hAnsi="Times New Roman" w:cs="Times New Roman"/>
                <w:sz w:val="28"/>
                <w:szCs w:val="28"/>
              </w:rPr>
            </w:pPr>
          </w:p>
        </w:tc>
        <w:tc>
          <w:tcPr>
            <w:tcW w:w="4392" w:type="dxa"/>
            <w:tcBorders>
              <w:bottom w:val="single" w:sz="6" w:space="0" w:color="auto"/>
            </w:tcBorders>
          </w:tcPr>
          <w:p w:rsidR="00FA0D9B" w:rsidRPr="00672943" w:rsidRDefault="00FA0D9B" w:rsidP="00183A66">
            <w:pPr>
              <w:rPr>
                <w:rFonts w:ascii="Times New Roman" w:hAnsi="Times New Roman" w:cs="Times New Roman"/>
                <w:sz w:val="28"/>
                <w:szCs w:val="28"/>
              </w:rPr>
            </w:pPr>
          </w:p>
        </w:tc>
        <w:tc>
          <w:tcPr>
            <w:tcW w:w="3510" w:type="dxa"/>
            <w:tcBorders>
              <w:bottom w:val="single" w:sz="6" w:space="0" w:color="auto"/>
            </w:tcBorders>
          </w:tcPr>
          <w:p w:rsidR="00FA0D9B" w:rsidRPr="00672943" w:rsidRDefault="00FA0D9B" w:rsidP="00183A66">
            <w:pPr>
              <w:rPr>
                <w:rFonts w:ascii="Times New Roman" w:hAnsi="Times New Roman" w:cs="Times New Roman"/>
                <w:sz w:val="28"/>
                <w:szCs w:val="28"/>
              </w:rPr>
            </w:pPr>
          </w:p>
        </w:tc>
      </w:tr>
      <w:tr w:rsidR="00FA0D9B" w:rsidRPr="00672943" w:rsidTr="000D4B34">
        <w:tc>
          <w:tcPr>
            <w:tcW w:w="648" w:type="dxa"/>
            <w:shd w:val="clear" w:color="auto" w:fill="E6E6E6"/>
            <w:vAlign w:val="center"/>
          </w:tcPr>
          <w:p w:rsidR="00FA0D9B" w:rsidRPr="00672943" w:rsidRDefault="00FA0D9B" w:rsidP="000D4B34">
            <w:pPr>
              <w:jc w:val="center"/>
              <w:rPr>
                <w:rFonts w:ascii="Times New Roman" w:hAnsi="Times New Roman" w:cs="Times New Roman"/>
                <w:sz w:val="28"/>
                <w:szCs w:val="28"/>
              </w:rPr>
            </w:pPr>
          </w:p>
        </w:tc>
        <w:tc>
          <w:tcPr>
            <w:tcW w:w="4392" w:type="dxa"/>
            <w:shd w:val="clear" w:color="auto" w:fill="E6E6E6"/>
          </w:tcPr>
          <w:p w:rsidR="00FA0D9B" w:rsidRPr="00672943" w:rsidRDefault="00FA0D9B" w:rsidP="00183A66">
            <w:pPr>
              <w:rPr>
                <w:rFonts w:ascii="Times New Roman" w:hAnsi="Times New Roman" w:cs="Times New Roman"/>
                <w:sz w:val="28"/>
                <w:szCs w:val="28"/>
              </w:rPr>
            </w:pPr>
          </w:p>
        </w:tc>
        <w:tc>
          <w:tcPr>
            <w:tcW w:w="3510" w:type="dxa"/>
            <w:shd w:val="clear" w:color="auto" w:fill="E6E6E6"/>
          </w:tcPr>
          <w:p w:rsidR="00FA0D9B" w:rsidRPr="00672943" w:rsidRDefault="00FA0D9B" w:rsidP="00183A66">
            <w:pPr>
              <w:rPr>
                <w:rFonts w:ascii="Times New Roman" w:hAnsi="Times New Roman" w:cs="Times New Roman"/>
                <w:sz w:val="28"/>
                <w:szCs w:val="28"/>
              </w:rPr>
            </w:pPr>
          </w:p>
        </w:tc>
      </w:tr>
    </w:tbl>
    <w:p w:rsidR="00FA0D9B" w:rsidRPr="00672943" w:rsidRDefault="00FA0D9B" w:rsidP="00FA0D9B">
      <w:pPr>
        <w:ind w:left="720"/>
        <w:rPr>
          <w:rFonts w:ascii="Times New Roman" w:hAnsi="Times New Roman" w:cs="Times New Roman"/>
          <w:sz w:val="28"/>
          <w:szCs w:val="28"/>
        </w:rPr>
      </w:pPr>
    </w:p>
    <w:p w:rsidR="007E6CA4" w:rsidRPr="00672943" w:rsidRDefault="007E6CA4" w:rsidP="007E6CA4">
      <w:pPr>
        <w:pStyle w:val="Heading2"/>
        <w:rPr>
          <w:rFonts w:ascii="Times New Roman" w:hAnsi="Times New Roman" w:cs="Times New Roman"/>
          <w:sz w:val="28"/>
          <w:szCs w:val="28"/>
        </w:rPr>
      </w:pPr>
      <w:bookmarkStart w:id="5" w:name="_Toc464293186"/>
      <w:r w:rsidRPr="00672943">
        <w:rPr>
          <w:rFonts w:ascii="Times New Roman" w:hAnsi="Times New Roman" w:cs="Times New Roman"/>
          <w:sz w:val="28"/>
          <w:szCs w:val="28"/>
        </w:rPr>
        <w:t>Phần II. Mô tả tổng quan hệ thống</w:t>
      </w:r>
      <w:bookmarkEnd w:id="5"/>
    </w:p>
    <w:p w:rsidR="00F64DF0" w:rsidRPr="00672943" w:rsidRDefault="003C1ED8" w:rsidP="007D7295">
      <w:pPr>
        <w:pStyle w:val="Heading3"/>
        <w:numPr>
          <w:ilvl w:val="0"/>
          <w:numId w:val="6"/>
        </w:numPr>
        <w:ind w:left="0"/>
        <w:rPr>
          <w:rFonts w:ascii="Times New Roman" w:hAnsi="Times New Roman" w:cs="Times New Roman"/>
          <w:sz w:val="28"/>
          <w:szCs w:val="28"/>
        </w:rPr>
      </w:pPr>
      <w:bookmarkStart w:id="6" w:name="_Toc464293187"/>
      <w:r w:rsidRPr="00672943">
        <w:rPr>
          <w:rFonts w:ascii="Times New Roman" w:hAnsi="Times New Roman" w:cs="Times New Roman"/>
          <w:sz w:val="28"/>
          <w:szCs w:val="28"/>
        </w:rPr>
        <w:t>Phát biểu bài toán</w:t>
      </w:r>
      <w:bookmarkEnd w:id="6"/>
    </w:p>
    <w:p w:rsidR="007A5A06" w:rsidRPr="00672943" w:rsidRDefault="007A5A06" w:rsidP="00423CF2">
      <w:pPr>
        <w:ind w:left="720" w:firstLine="720"/>
        <w:jc w:val="both"/>
        <w:rPr>
          <w:rFonts w:ascii="Times New Roman" w:hAnsi="Times New Roman" w:cs="Times New Roman"/>
          <w:sz w:val="28"/>
          <w:szCs w:val="28"/>
        </w:rPr>
      </w:pPr>
      <w:r w:rsidRPr="00672943">
        <w:rPr>
          <w:rFonts w:ascii="Times New Roman" w:hAnsi="Times New Roman" w:cs="Times New Roman"/>
          <w:i/>
          <w:sz w:val="28"/>
          <w:szCs w:val="28"/>
        </w:rPr>
        <w:t>Với sự phát triển mạnh mẽ của khoa học máy tính, nhiều nước trên thế giới đã đưa ứng dụng công nghệ thông tin vào giáo dục. Nhằ</w:t>
      </w:r>
      <w:r w:rsidR="00EA7EDC" w:rsidRPr="00672943">
        <w:rPr>
          <w:rFonts w:ascii="Times New Roman" w:hAnsi="Times New Roman" w:cs="Times New Roman"/>
          <w:i/>
          <w:sz w:val="28"/>
          <w:szCs w:val="28"/>
        </w:rPr>
        <w:t>m đáp ứng nhu cầu đọc sách và tìm kiếm tài liệu trên mạng internet</w:t>
      </w:r>
      <w:r w:rsidRPr="00672943">
        <w:rPr>
          <w:rFonts w:ascii="Times New Roman" w:hAnsi="Times New Roman" w:cs="Times New Roman"/>
          <w:i/>
          <w:sz w:val="28"/>
          <w:szCs w:val="28"/>
        </w:rPr>
        <w:t>. Áp dụng các tri thức khoa học máy tính vào các phần mềm nhằm tăng năng suất, hiệu quả hoc tập. Một số nước đang đi đầu trong các chính sách này như Anh, Pháp, Mỹ, Ấn Độ, Trung Quốc và Nhật Bản. Các nước trên thế giới đã áp dụng thành công công nghệ thông tin vào giáo dục vài năm về trước nhằm cải cách nền giáo dục, nay nước ta cũng tiến hành cải cách giáo dục.</w:t>
      </w:r>
    </w:p>
    <w:p w:rsidR="007A5A06" w:rsidRPr="00672943" w:rsidRDefault="007A5A06" w:rsidP="00423CF2">
      <w:pPr>
        <w:pStyle w:val="NoSpacing"/>
        <w:ind w:left="720" w:firstLine="720"/>
        <w:jc w:val="both"/>
        <w:rPr>
          <w:rFonts w:ascii="Times New Roman" w:hAnsi="Times New Roman" w:cs="Times New Roman"/>
          <w:i/>
          <w:sz w:val="28"/>
          <w:szCs w:val="28"/>
        </w:rPr>
      </w:pPr>
      <w:r w:rsidRPr="00672943">
        <w:rPr>
          <w:rFonts w:ascii="Times New Roman" w:hAnsi="Times New Roman" w:cs="Times New Roman"/>
          <w:i/>
          <w:sz w:val="28"/>
          <w:szCs w:val="28"/>
        </w:rPr>
        <w:t>Qua đề tài này, chúng tôi đề xuất xây dựng chương trình hỗ trợ</w:t>
      </w:r>
      <w:r w:rsidR="00423CF2" w:rsidRPr="00672943">
        <w:rPr>
          <w:rFonts w:ascii="Times New Roman" w:hAnsi="Times New Roman" w:cs="Times New Roman"/>
          <w:i/>
          <w:sz w:val="28"/>
          <w:szCs w:val="28"/>
        </w:rPr>
        <w:t xml:space="preserve"> việc tìm kiếm tài liệu</w:t>
      </w:r>
      <w:r w:rsidRPr="00672943">
        <w:rPr>
          <w:rFonts w:ascii="Times New Roman" w:hAnsi="Times New Roman" w:cs="Times New Roman"/>
          <w:i/>
          <w:sz w:val="28"/>
          <w:szCs w:val="28"/>
        </w:rPr>
        <w:t xml:space="preserve"> trên Website</w:t>
      </w:r>
      <w:r w:rsidR="00EA7EDC" w:rsidRPr="00672943">
        <w:rPr>
          <w:rFonts w:ascii="Times New Roman" w:hAnsi="Times New Roman" w:cs="Times New Roman"/>
          <w:i/>
          <w:sz w:val="28"/>
          <w:szCs w:val="28"/>
        </w:rPr>
        <w:t xml:space="preserve"> một cách dễ dàng và nhanh chóng hơn</w:t>
      </w:r>
      <w:r w:rsidRPr="00672943">
        <w:rPr>
          <w:rFonts w:ascii="Times New Roman" w:hAnsi="Times New Roman" w:cs="Times New Roman"/>
          <w:i/>
          <w:sz w:val="28"/>
          <w:szCs w:val="28"/>
        </w:rPr>
        <w:t>. Đây sẽ là một giải pháp hỗ trợ cho việc học cũng như giúp cho việc tự đánh giá chất lượng bản thân trở nên dễ dàng, nhanh chóng nhưng không thiếu tính chính xác và hiệu quả</w:t>
      </w:r>
    </w:p>
    <w:p w:rsidR="00F64DF0" w:rsidRPr="00672943" w:rsidRDefault="003C1ED8" w:rsidP="007A5A06">
      <w:pPr>
        <w:pStyle w:val="Heading3"/>
        <w:numPr>
          <w:ilvl w:val="0"/>
          <w:numId w:val="6"/>
        </w:numPr>
        <w:ind w:hanging="360"/>
        <w:rPr>
          <w:rFonts w:ascii="Times New Roman" w:hAnsi="Times New Roman" w:cs="Times New Roman"/>
          <w:sz w:val="28"/>
          <w:szCs w:val="28"/>
        </w:rPr>
      </w:pPr>
      <w:bookmarkStart w:id="7" w:name="_Toc464293188"/>
      <w:r w:rsidRPr="00672943">
        <w:rPr>
          <w:rFonts w:ascii="Times New Roman" w:hAnsi="Times New Roman" w:cs="Times New Roman"/>
          <w:sz w:val="28"/>
          <w:szCs w:val="28"/>
        </w:rPr>
        <w:t>Yêu cầu chức năng</w:t>
      </w:r>
      <w:bookmarkEnd w:id="7"/>
    </w:p>
    <w:p w:rsidR="007A5A06" w:rsidRPr="00672943" w:rsidRDefault="007A5A06" w:rsidP="00DF7461">
      <w:pPr>
        <w:pStyle w:val="Heading4"/>
        <w:numPr>
          <w:ilvl w:val="1"/>
          <w:numId w:val="12"/>
        </w:numPr>
        <w:ind w:left="990" w:hanging="270"/>
        <w:rPr>
          <w:rFonts w:ascii="Times New Roman" w:hAnsi="Times New Roman" w:cs="Times New Roman"/>
          <w:sz w:val="28"/>
          <w:szCs w:val="28"/>
        </w:rPr>
      </w:pPr>
      <w:r w:rsidRPr="00672943">
        <w:rPr>
          <w:rFonts w:ascii="Times New Roman" w:hAnsi="Times New Roman" w:cs="Times New Roman"/>
          <w:sz w:val="28"/>
          <w:szCs w:val="28"/>
        </w:rPr>
        <w:t>Quả</w:t>
      </w:r>
      <w:r w:rsidR="00BD3F3D" w:rsidRPr="00672943">
        <w:rPr>
          <w:rFonts w:ascii="Times New Roman" w:hAnsi="Times New Roman" w:cs="Times New Roman"/>
          <w:sz w:val="28"/>
          <w:szCs w:val="28"/>
        </w:rPr>
        <w:t>n lý tài liệu</w:t>
      </w:r>
    </w:p>
    <w:p w:rsidR="007A5A06" w:rsidRPr="00672943" w:rsidRDefault="007A5A06" w:rsidP="00ED0D6C">
      <w:pPr>
        <w:pStyle w:val="Heading5"/>
        <w:numPr>
          <w:ilvl w:val="0"/>
          <w:numId w:val="14"/>
        </w:numPr>
        <w:spacing w:before="40" w:after="0"/>
        <w:ind w:left="1260" w:hanging="90"/>
        <w:contextualSpacing w:val="0"/>
        <w:rPr>
          <w:rFonts w:ascii="Times New Roman" w:hAnsi="Times New Roman" w:cs="Times New Roman"/>
          <w:b w:val="0"/>
          <w:sz w:val="28"/>
          <w:szCs w:val="28"/>
        </w:rPr>
      </w:pPr>
      <w:r w:rsidRPr="00672943">
        <w:rPr>
          <w:rFonts w:ascii="Times New Roman" w:hAnsi="Times New Roman" w:cs="Times New Roman"/>
          <w:b w:val="0"/>
          <w:sz w:val="28"/>
          <w:szCs w:val="28"/>
        </w:rPr>
        <w:t>Mô tả</w:t>
      </w:r>
    </w:p>
    <w:p w:rsidR="000016BA" w:rsidRPr="00672943" w:rsidRDefault="000016BA" w:rsidP="000016BA">
      <w:pPr>
        <w:tabs>
          <w:tab w:val="left" w:pos="426"/>
        </w:tabs>
        <w:ind w:left="720"/>
        <w:rPr>
          <w:rFonts w:ascii="Times New Roman" w:hAnsi="Times New Roman" w:cs="Times New Roman"/>
          <w:sz w:val="28"/>
          <w:szCs w:val="28"/>
        </w:rPr>
      </w:pPr>
      <w:r w:rsidRPr="00672943">
        <w:rPr>
          <w:rFonts w:ascii="Times New Roman" w:hAnsi="Times New Roman" w:cs="Times New Roman"/>
          <w:sz w:val="28"/>
          <w:szCs w:val="28"/>
        </w:rPr>
        <w:tab/>
        <w:t xml:space="preserve">Người quản trị có thể tra cứu thông tin tài liệu </w:t>
      </w:r>
      <w:proofErr w:type="gramStart"/>
      <w:r w:rsidRPr="00672943">
        <w:rPr>
          <w:rFonts w:ascii="Times New Roman" w:hAnsi="Times New Roman" w:cs="Times New Roman"/>
          <w:sz w:val="28"/>
          <w:szCs w:val="28"/>
        </w:rPr>
        <w:t>theo</w:t>
      </w:r>
      <w:proofErr w:type="gramEnd"/>
      <w:r w:rsidRPr="00672943">
        <w:rPr>
          <w:rFonts w:ascii="Times New Roman" w:hAnsi="Times New Roman" w:cs="Times New Roman"/>
          <w:sz w:val="28"/>
          <w:szCs w:val="28"/>
        </w:rPr>
        <w:t xml:space="preserve"> mã tài liệu hoặc theo tiêu đề, theo tác giả; thêm, chỉnh sửa và xóa tài liệu.</w:t>
      </w:r>
    </w:p>
    <w:p w:rsidR="000016BA" w:rsidRPr="00672943" w:rsidRDefault="000016BA" w:rsidP="000016BA">
      <w:pPr>
        <w:ind w:left="720"/>
        <w:rPr>
          <w:rFonts w:ascii="Times New Roman" w:hAnsi="Times New Roman" w:cs="Times New Roman"/>
        </w:rPr>
      </w:pPr>
    </w:p>
    <w:p w:rsidR="007A5A06" w:rsidRPr="00672943" w:rsidRDefault="007A5A06" w:rsidP="00ED0D6C">
      <w:pPr>
        <w:pStyle w:val="Heading5"/>
        <w:numPr>
          <w:ilvl w:val="0"/>
          <w:numId w:val="14"/>
        </w:numPr>
        <w:spacing w:before="40" w:after="0"/>
        <w:ind w:left="1260" w:hanging="90"/>
        <w:contextualSpacing w:val="0"/>
        <w:rPr>
          <w:rFonts w:ascii="Times New Roman" w:hAnsi="Times New Roman" w:cs="Times New Roman"/>
          <w:b w:val="0"/>
          <w:sz w:val="28"/>
          <w:szCs w:val="28"/>
        </w:rPr>
      </w:pPr>
      <w:r w:rsidRPr="00672943">
        <w:rPr>
          <w:rFonts w:ascii="Times New Roman" w:hAnsi="Times New Roman" w:cs="Times New Roman"/>
          <w:b w:val="0"/>
          <w:sz w:val="28"/>
          <w:szCs w:val="28"/>
        </w:rPr>
        <w:t>Biểu mẫu</w:t>
      </w:r>
    </w:p>
    <w:p w:rsidR="007A5A06" w:rsidRPr="00672943" w:rsidRDefault="007A5A06" w:rsidP="007A5A06">
      <w:pPr>
        <w:ind w:left="1080"/>
        <w:rPr>
          <w:rFonts w:ascii="Times New Roman" w:hAnsi="Times New Roman" w:cs="Times New Roman"/>
          <w:sz w:val="28"/>
          <w:szCs w:val="28"/>
        </w:rPr>
      </w:pPr>
    </w:p>
    <w:p w:rsidR="000016BA" w:rsidRPr="00672943" w:rsidRDefault="000016BA" w:rsidP="007A5A06">
      <w:pPr>
        <w:ind w:left="1080"/>
        <w:rPr>
          <w:rFonts w:ascii="Times New Roman" w:hAnsi="Times New Roman" w:cs="Times New Roman"/>
          <w:sz w:val="28"/>
          <w:szCs w:val="28"/>
        </w:rPr>
      </w:pPr>
      <w:ins w:id="8" w:author="Le Kim Thi (FSU1.BU26)" w:date="2016-10-15T01:30:00Z">
        <w:r w:rsidRPr="00672943">
          <w:rPr>
            <w:rFonts w:ascii="Times New Roman" w:hAnsi="Times New Roman" w:cs="Times New Roman"/>
            <w:noProof/>
            <w:sz w:val="28"/>
            <w:szCs w:val="28"/>
            <w:rPrChange w:id="9" w:author="Trần Phương Nga" w:date="2016-10-15T07:31:00Z">
              <w:rPr>
                <w:rFonts w:ascii="Times New Roman" w:hAnsi="Times New Roman" w:cs="Times New Roman"/>
                <w:noProof/>
              </w:rPr>
            </w:rPrChange>
          </w:rPr>
          <w:lastRenderedPageBreak/>
          <mc:AlternateContent>
            <mc:Choice Requires="wps">
              <w:drawing>
                <wp:inline distT="0" distB="0" distL="0" distR="0" wp14:anchorId="7EA3956F" wp14:editId="64A8BB95">
                  <wp:extent cx="4772025" cy="2859206"/>
                  <wp:effectExtent l="0" t="0" r="28575" b="17780"/>
                  <wp:docPr id="6" name="Text Box 6"/>
                  <wp:cNvGraphicFramePr/>
                  <a:graphic xmlns:a="http://schemas.openxmlformats.org/drawingml/2006/main">
                    <a:graphicData uri="http://schemas.microsoft.com/office/word/2010/wordprocessingShape">
                      <wps:wsp>
                        <wps:cNvSpPr txBox="1"/>
                        <wps:spPr>
                          <a:xfrm>
                            <a:off x="0" y="0"/>
                            <a:ext cx="4772025" cy="2859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DC0" w:rsidRPr="001D589F" w:rsidRDefault="00CF4DC0" w:rsidP="000016BA">
                              <w:pPr>
                                <w:jc w:val="center"/>
                                <w:rPr>
                                  <w:ins w:id="10" w:author="Le Kim Thi (FSU1.BU26)" w:date="2016-10-15T00:08:00Z"/>
                                  <w:rFonts w:ascii="Times New Roman" w:hAnsi="Times New Roman" w:cs="Times New Roman"/>
                                  <w:rPrChange w:id="11" w:author="Le Kim Thi (FSU1.BU26)" w:date="2016-10-15T01:30:00Z">
                                    <w:rPr>
                                      <w:ins w:id="12" w:author="Le Kim Thi (FSU1.BU26)" w:date="2016-10-15T00:08:00Z"/>
                                    </w:rPr>
                                  </w:rPrChange>
                                </w:rPr>
                              </w:pPr>
                              <w:ins w:id="13" w:author="Le Kim Thi (FSU1.BU26)" w:date="2016-10-15T01:30:00Z">
                                <w:r>
                                  <w:rPr>
                                    <w:rFonts w:ascii="Times New Roman" w:hAnsi="Times New Roman" w:cs="Times New Roman"/>
                                  </w:rPr>
                                  <w:t xml:space="preserve">Thông tin về </w:t>
                                </w:r>
                              </w:ins>
                              <w:r>
                                <w:rPr>
                                  <w:rFonts w:ascii="Times New Roman" w:hAnsi="Times New Roman" w:cs="Times New Roman"/>
                                </w:rPr>
                                <w:t>tài liệu</w:t>
                              </w:r>
                            </w:p>
                            <w:p w:rsidR="00CF4DC0" w:rsidRPr="00D22572" w:rsidRDefault="00CF4DC0">
                              <w:pPr>
                                <w:pStyle w:val="ListParagraph"/>
                                <w:numPr>
                                  <w:ilvl w:val="0"/>
                                  <w:numId w:val="16"/>
                                </w:numPr>
                                <w:rPr>
                                  <w:ins w:id="14" w:author="Le Kim Thi (FSU1.BU26)" w:date="2016-10-15T00:08:00Z"/>
                                  <w:rFonts w:ascii="Times New Roman" w:hAnsi="Times New Roman" w:cs="Times New Roman"/>
                                  <w:rPrChange w:id="15" w:author="Le Kim Thi (FSU1.BU26)" w:date="2016-10-15T00:45:00Z">
                                    <w:rPr>
                                      <w:ins w:id="16" w:author="Le Kim Thi (FSU1.BU26)" w:date="2016-10-15T00:08:00Z"/>
                                    </w:rPr>
                                  </w:rPrChange>
                                </w:rPr>
                                <w:pPrChange w:id="17" w:author="Le Kim Thi (FSU1.BU26)" w:date="2016-10-15T00:08:00Z">
                                  <w:pPr/>
                                </w:pPrChange>
                              </w:pPr>
                              <w:r>
                                <w:rPr>
                                  <w:rFonts w:ascii="Times New Roman" w:hAnsi="Times New Roman" w:cs="Times New Roman"/>
                                </w:rPr>
                                <w:t>Mã tài liệu</w:t>
                              </w:r>
                            </w:p>
                            <w:p w:rsidR="00CF4DC0" w:rsidRPr="00D22572" w:rsidRDefault="00CF4DC0">
                              <w:pPr>
                                <w:pStyle w:val="ListParagraph"/>
                                <w:numPr>
                                  <w:ilvl w:val="0"/>
                                  <w:numId w:val="16"/>
                                </w:numPr>
                                <w:rPr>
                                  <w:ins w:id="18" w:author="Le Kim Thi (FSU1.BU26)" w:date="2016-10-15T00:08:00Z"/>
                                  <w:rFonts w:ascii="Times New Roman" w:hAnsi="Times New Roman" w:cs="Times New Roman"/>
                                  <w:rPrChange w:id="19" w:author="Le Kim Thi (FSU1.BU26)" w:date="2016-10-15T00:45:00Z">
                                    <w:rPr>
                                      <w:ins w:id="20" w:author="Le Kim Thi (FSU1.BU26)" w:date="2016-10-15T00:08:00Z"/>
                                    </w:rPr>
                                  </w:rPrChange>
                                </w:rPr>
                                <w:pPrChange w:id="21" w:author="Le Kim Thi (FSU1.BU26)" w:date="2016-10-15T00:08:00Z">
                                  <w:pPr/>
                                </w:pPrChange>
                              </w:pPr>
                              <w:r>
                                <w:rPr>
                                  <w:rFonts w:ascii="Times New Roman" w:hAnsi="Times New Roman" w:cs="Times New Roman"/>
                                </w:rPr>
                                <w:t>Tác giả</w:t>
                              </w:r>
                            </w:p>
                            <w:p w:rsidR="00CF4DC0" w:rsidRPr="00D22572" w:rsidRDefault="00CF4DC0">
                              <w:pPr>
                                <w:pStyle w:val="ListParagraph"/>
                                <w:numPr>
                                  <w:ilvl w:val="0"/>
                                  <w:numId w:val="16"/>
                                </w:numPr>
                                <w:rPr>
                                  <w:ins w:id="22" w:author="Le Kim Thi (FSU1.BU26)" w:date="2016-10-15T00:08:00Z"/>
                                  <w:rFonts w:ascii="Times New Roman" w:hAnsi="Times New Roman" w:cs="Times New Roman"/>
                                  <w:rPrChange w:id="23" w:author="Le Kim Thi (FSU1.BU26)" w:date="2016-10-15T00:45:00Z">
                                    <w:rPr>
                                      <w:ins w:id="24" w:author="Le Kim Thi (FSU1.BU26)" w:date="2016-10-15T00:08:00Z"/>
                                    </w:rPr>
                                  </w:rPrChange>
                                </w:rPr>
                                <w:pPrChange w:id="25" w:author="Le Kim Thi (FSU1.BU26)" w:date="2016-10-15T00:08:00Z">
                                  <w:pPr/>
                                </w:pPrChange>
                              </w:pPr>
                              <w:r>
                                <w:rPr>
                                  <w:rFonts w:ascii="Times New Roman" w:hAnsi="Times New Roman" w:cs="Times New Roman"/>
                                </w:rPr>
                                <w:t>Tiêu đề</w:t>
                              </w:r>
                            </w:p>
                            <w:p w:rsidR="00CF4DC0" w:rsidRPr="00D22572" w:rsidRDefault="00CF4DC0">
                              <w:pPr>
                                <w:pStyle w:val="ListParagraph"/>
                                <w:numPr>
                                  <w:ilvl w:val="0"/>
                                  <w:numId w:val="16"/>
                                </w:numPr>
                                <w:rPr>
                                  <w:ins w:id="26" w:author="Le Kim Thi (FSU1.BU26)" w:date="2016-10-15T00:09:00Z"/>
                                  <w:rFonts w:ascii="Times New Roman" w:hAnsi="Times New Roman" w:cs="Times New Roman"/>
                                  <w:rPrChange w:id="27" w:author="Le Kim Thi (FSU1.BU26)" w:date="2016-10-15T00:45:00Z">
                                    <w:rPr>
                                      <w:ins w:id="28" w:author="Le Kim Thi (FSU1.BU26)" w:date="2016-10-15T00:09:00Z"/>
                                    </w:rPr>
                                  </w:rPrChange>
                                </w:rPr>
                                <w:pPrChange w:id="29" w:author="Le Kim Thi (FSU1.BU26)" w:date="2016-10-15T00:08:00Z">
                                  <w:pPr/>
                                </w:pPrChange>
                              </w:pPr>
                              <w:r>
                                <w:rPr>
                                  <w:rFonts w:ascii="Times New Roman" w:hAnsi="Times New Roman" w:cs="Times New Roman"/>
                                </w:rPr>
                                <w:t>Tên tập tin</w:t>
                              </w:r>
                            </w:p>
                            <w:p w:rsidR="00CF4DC0" w:rsidRPr="00D22572" w:rsidRDefault="00CF4DC0">
                              <w:pPr>
                                <w:pStyle w:val="ListParagraph"/>
                                <w:numPr>
                                  <w:ilvl w:val="0"/>
                                  <w:numId w:val="16"/>
                                </w:numPr>
                                <w:rPr>
                                  <w:ins w:id="30" w:author="Le Kim Thi (FSU1.BU26)" w:date="2016-10-15T00:09:00Z"/>
                                  <w:rFonts w:ascii="Times New Roman" w:hAnsi="Times New Roman" w:cs="Times New Roman"/>
                                  <w:rPrChange w:id="31" w:author="Le Kim Thi (FSU1.BU26)" w:date="2016-10-15T00:45:00Z">
                                    <w:rPr>
                                      <w:ins w:id="32" w:author="Le Kim Thi (FSU1.BU26)" w:date="2016-10-15T00:09:00Z"/>
                                    </w:rPr>
                                  </w:rPrChange>
                                </w:rPr>
                                <w:pPrChange w:id="33" w:author="Le Kim Thi (FSU1.BU26)" w:date="2016-10-15T00:08:00Z">
                                  <w:pPr/>
                                </w:pPrChange>
                              </w:pPr>
                              <w:r>
                                <w:rPr>
                                  <w:rFonts w:ascii="Times New Roman" w:hAnsi="Times New Roman" w:cs="Times New Roman"/>
                                </w:rPr>
                                <w:t>Loại tập tin</w:t>
                              </w:r>
                            </w:p>
                            <w:p w:rsidR="00CF4DC0" w:rsidRPr="00D22572" w:rsidRDefault="00CF4DC0">
                              <w:pPr>
                                <w:pStyle w:val="ListParagraph"/>
                                <w:numPr>
                                  <w:ilvl w:val="0"/>
                                  <w:numId w:val="16"/>
                                </w:numPr>
                                <w:rPr>
                                  <w:ins w:id="34" w:author="Le Kim Thi (FSU1.BU26)" w:date="2016-10-15T00:09:00Z"/>
                                  <w:rFonts w:ascii="Times New Roman" w:hAnsi="Times New Roman" w:cs="Times New Roman"/>
                                  <w:rPrChange w:id="35" w:author="Le Kim Thi (FSU1.BU26)" w:date="2016-10-15T00:45:00Z">
                                    <w:rPr>
                                      <w:ins w:id="36" w:author="Le Kim Thi (FSU1.BU26)" w:date="2016-10-15T00:09:00Z"/>
                                    </w:rPr>
                                  </w:rPrChange>
                                </w:rPr>
                                <w:pPrChange w:id="37" w:author="Le Kim Thi (FSU1.BU26)" w:date="2016-10-15T00:08:00Z">
                                  <w:pPr/>
                                </w:pPrChange>
                              </w:pPr>
                              <w:r>
                                <w:rPr>
                                  <w:rFonts w:ascii="Times New Roman" w:hAnsi="Times New Roman" w:cs="Times New Roman"/>
                                </w:rPr>
                                <w:t>Thể loại</w:t>
                              </w:r>
                            </w:p>
                            <w:p w:rsidR="00CF4DC0" w:rsidRDefault="00CF4DC0">
                              <w:pPr>
                                <w:pStyle w:val="ListParagraph"/>
                                <w:numPr>
                                  <w:ilvl w:val="0"/>
                                  <w:numId w:val="16"/>
                                </w:numPr>
                                <w:rPr>
                                  <w:rFonts w:ascii="Times New Roman" w:hAnsi="Times New Roman" w:cs="Times New Roman"/>
                                </w:rPr>
                                <w:pPrChange w:id="38" w:author="Le Kim Thi (FSU1.BU26)" w:date="2016-10-15T00:08:00Z">
                                  <w:pPr/>
                                </w:pPrChange>
                              </w:pPr>
                              <w:r>
                                <w:rPr>
                                  <w:rFonts w:ascii="Times New Roman" w:hAnsi="Times New Roman" w:cs="Times New Roman"/>
                                </w:rPr>
                                <w:t>Lĩnh vực</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Chuyên ngành</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Ảnh</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Nội dung tóm tắt</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Số trang</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Số lượt xem</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Số lượt download</w:t>
                              </w:r>
                            </w:p>
                            <w:p w:rsidR="00CF4DC0" w:rsidRPr="00186734" w:rsidRDefault="00CF4DC0" w:rsidP="000016BA">
                              <w:pPr>
                                <w:pStyle w:val="ListParagraph"/>
                                <w:numPr>
                                  <w:ilvl w:val="0"/>
                                  <w:numId w:val="16"/>
                                </w:numPr>
                                <w:rPr>
                                  <w:rFonts w:ascii="Times New Roman" w:hAnsi="Times New Roman" w:cs="Times New Roman"/>
                                  <w:rPrChange w:id="39" w:author="Le Kim Thi (FSU1.BU26)" w:date="2016-10-15T00:45:00Z">
                                    <w:rPr/>
                                  </w:rPrChange>
                                </w:rPr>
                              </w:pPr>
                              <w:r>
                                <w:rPr>
                                  <w:rFonts w:ascii="Times New Roman" w:hAnsi="Times New Roman" w:cs="Times New Roman"/>
                                </w:rPr>
                                <w:t>Ngày đăng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EA3956F" id="_x0000_t202" coordsize="21600,21600" o:spt="202" path="m,l,21600r21600,l21600,xe">
                  <v:stroke joinstyle="miter"/>
                  <v:path gradientshapeok="t" o:connecttype="rect"/>
                </v:shapetype>
                <v:shape id="Text Box 6" o:spid="_x0000_s1026" type="#_x0000_t202" style="width:375.75pt;height:22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" fillcolor="white [3201]" strokeweight=".5pt">
                  <v:textbox>
                    <w:txbxContent>
                      <w:p w:rsidR="00CF4DC0" w:rsidRPr="001D589F" w:rsidRDefault="00CF4DC0" w:rsidP="000016BA">
                        <w:pPr>
                          <w:jc w:val="center"/>
                          <w:rPr>
                            <w:ins w:id="40" w:author="Le Kim Thi (FSU1.BU26)" w:date="2016-10-15T00:08:00Z"/>
                            <w:rFonts w:ascii="Times New Roman" w:hAnsi="Times New Roman" w:cs="Times New Roman"/>
                            <w:rPrChange w:id="41" w:author="Le Kim Thi (FSU1.BU26)" w:date="2016-10-15T01:30:00Z">
                              <w:rPr>
                                <w:ins w:id="42" w:author="Le Kim Thi (FSU1.BU26)" w:date="2016-10-15T00:08:00Z"/>
                              </w:rPr>
                            </w:rPrChange>
                          </w:rPr>
                        </w:pPr>
                        <w:ins w:id="43" w:author="Le Kim Thi (FSU1.BU26)" w:date="2016-10-15T01:30:00Z">
                          <w:r>
                            <w:rPr>
                              <w:rFonts w:ascii="Times New Roman" w:hAnsi="Times New Roman" w:cs="Times New Roman"/>
                            </w:rPr>
                            <w:t xml:space="preserve">Thông tin về </w:t>
                          </w:r>
                        </w:ins>
                        <w:r>
                          <w:rPr>
                            <w:rFonts w:ascii="Times New Roman" w:hAnsi="Times New Roman" w:cs="Times New Roman"/>
                          </w:rPr>
                          <w:t>tài liệu</w:t>
                        </w:r>
                      </w:p>
                      <w:p w:rsidR="00CF4DC0" w:rsidRPr="00D22572" w:rsidRDefault="00CF4DC0">
                        <w:pPr>
                          <w:pStyle w:val="ListParagraph"/>
                          <w:numPr>
                            <w:ilvl w:val="0"/>
                            <w:numId w:val="16"/>
                          </w:numPr>
                          <w:rPr>
                            <w:ins w:id="44" w:author="Le Kim Thi (FSU1.BU26)" w:date="2016-10-15T00:08:00Z"/>
                            <w:rFonts w:ascii="Times New Roman" w:hAnsi="Times New Roman" w:cs="Times New Roman"/>
                            <w:rPrChange w:id="45" w:author="Le Kim Thi (FSU1.BU26)" w:date="2016-10-15T00:45:00Z">
                              <w:rPr>
                                <w:ins w:id="46" w:author="Le Kim Thi (FSU1.BU26)" w:date="2016-10-15T00:08:00Z"/>
                              </w:rPr>
                            </w:rPrChange>
                          </w:rPr>
                          <w:pPrChange w:id="47" w:author="Le Kim Thi (FSU1.BU26)" w:date="2016-10-15T00:08:00Z">
                            <w:pPr/>
                          </w:pPrChange>
                        </w:pPr>
                        <w:r>
                          <w:rPr>
                            <w:rFonts w:ascii="Times New Roman" w:hAnsi="Times New Roman" w:cs="Times New Roman"/>
                          </w:rPr>
                          <w:t>Mã tài liệu</w:t>
                        </w:r>
                      </w:p>
                      <w:p w:rsidR="00CF4DC0" w:rsidRPr="00D22572" w:rsidRDefault="00CF4DC0">
                        <w:pPr>
                          <w:pStyle w:val="ListParagraph"/>
                          <w:numPr>
                            <w:ilvl w:val="0"/>
                            <w:numId w:val="16"/>
                          </w:numPr>
                          <w:rPr>
                            <w:ins w:id="48" w:author="Le Kim Thi (FSU1.BU26)" w:date="2016-10-15T00:08:00Z"/>
                            <w:rFonts w:ascii="Times New Roman" w:hAnsi="Times New Roman" w:cs="Times New Roman"/>
                            <w:rPrChange w:id="49" w:author="Le Kim Thi (FSU1.BU26)" w:date="2016-10-15T00:45:00Z">
                              <w:rPr>
                                <w:ins w:id="50" w:author="Le Kim Thi (FSU1.BU26)" w:date="2016-10-15T00:08:00Z"/>
                              </w:rPr>
                            </w:rPrChange>
                          </w:rPr>
                          <w:pPrChange w:id="51" w:author="Le Kim Thi (FSU1.BU26)" w:date="2016-10-15T00:08:00Z">
                            <w:pPr/>
                          </w:pPrChange>
                        </w:pPr>
                        <w:r>
                          <w:rPr>
                            <w:rFonts w:ascii="Times New Roman" w:hAnsi="Times New Roman" w:cs="Times New Roman"/>
                          </w:rPr>
                          <w:t>Tác giả</w:t>
                        </w:r>
                      </w:p>
                      <w:p w:rsidR="00CF4DC0" w:rsidRPr="00D22572" w:rsidRDefault="00CF4DC0">
                        <w:pPr>
                          <w:pStyle w:val="ListParagraph"/>
                          <w:numPr>
                            <w:ilvl w:val="0"/>
                            <w:numId w:val="16"/>
                          </w:numPr>
                          <w:rPr>
                            <w:ins w:id="52" w:author="Le Kim Thi (FSU1.BU26)" w:date="2016-10-15T00:08:00Z"/>
                            <w:rFonts w:ascii="Times New Roman" w:hAnsi="Times New Roman" w:cs="Times New Roman"/>
                            <w:rPrChange w:id="53" w:author="Le Kim Thi (FSU1.BU26)" w:date="2016-10-15T00:45:00Z">
                              <w:rPr>
                                <w:ins w:id="54" w:author="Le Kim Thi (FSU1.BU26)" w:date="2016-10-15T00:08:00Z"/>
                              </w:rPr>
                            </w:rPrChange>
                          </w:rPr>
                          <w:pPrChange w:id="55" w:author="Le Kim Thi (FSU1.BU26)" w:date="2016-10-15T00:08:00Z">
                            <w:pPr/>
                          </w:pPrChange>
                        </w:pPr>
                        <w:r>
                          <w:rPr>
                            <w:rFonts w:ascii="Times New Roman" w:hAnsi="Times New Roman" w:cs="Times New Roman"/>
                          </w:rPr>
                          <w:t>Tiêu đề</w:t>
                        </w:r>
                      </w:p>
                      <w:p w:rsidR="00CF4DC0" w:rsidRPr="00D22572" w:rsidRDefault="00CF4DC0">
                        <w:pPr>
                          <w:pStyle w:val="ListParagraph"/>
                          <w:numPr>
                            <w:ilvl w:val="0"/>
                            <w:numId w:val="16"/>
                          </w:numPr>
                          <w:rPr>
                            <w:ins w:id="56" w:author="Le Kim Thi (FSU1.BU26)" w:date="2016-10-15T00:09:00Z"/>
                            <w:rFonts w:ascii="Times New Roman" w:hAnsi="Times New Roman" w:cs="Times New Roman"/>
                            <w:rPrChange w:id="57" w:author="Le Kim Thi (FSU1.BU26)" w:date="2016-10-15T00:45:00Z">
                              <w:rPr>
                                <w:ins w:id="58" w:author="Le Kim Thi (FSU1.BU26)" w:date="2016-10-15T00:09:00Z"/>
                              </w:rPr>
                            </w:rPrChange>
                          </w:rPr>
                          <w:pPrChange w:id="59" w:author="Le Kim Thi (FSU1.BU26)" w:date="2016-10-15T00:08:00Z">
                            <w:pPr/>
                          </w:pPrChange>
                        </w:pPr>
                        <w:r>
                          <w:rPr>
                            <w:rFonts w:ascii="Times New Roman" w:hAnsi="Times New Roman" w:cs="Times New Roman"/>
                          </w:rPr>
                          <w:t>Tên tập tin</w:t>
                        </w:r>
                      </w:p>
                      <w:p w:rsidR="00CF4DC0" w:rsidRPr="00D22572" w:rsidRDefault="00CF4DC0">
                        <w:pPr>
                          <w:pStyle w:val="ListParagraph"/>
                          <w:numPr>
                            <w:ilvl w:val="0"/>
                            <w:numId w:val="16"/>
                          </w:numPr>
                          <w:rPr>
                            <w:ins w:id="60" w:author="Le Kim Thi (FSU1.BU26)" w:date="2016-10-15T00:09:00Z"/>
                            <w:rFonts w:ascii="Times New Roman" w:hAnsi="Times New Roman" w:cs="Times New Roman"/>
                            <w:rPrChange w:id="61" w:author="Le Kim Thi (FSU1.BU26)" w:date="2016-10-15T00:45:00Z">
                              <w:rPr>
                                <w:ins w:id="62" w:author="Le Kim Thi (FSU1.BU26)" w:date="2016-10-15T00:09:00Z"/>
                              </w:rPr>
                            </w:rPrChange>
                          </w:rPr>
                          <w:pPrChange w:id="63" w:author="Le Kim Thi (FSU1.BU26)" w:date="2016-10-15T00:08:00Z">
                            <w:pPr/>
                          </w:pPrChange>
                        </w:pPr>
                        <w:r>
                          <w:rPr>
                            <w:rFonts w:ascii="Times New Roman" w:hAnsi="Times New Roman" w:cs="Times New Roman"/>
                          </w:rPr>
                          <w:t>Loại tập tin</w:t>
                        </w:r>
                      </w:p>
                      <w:p w:rsidR="00CF4DC0" w:rsidRPr="00D22572" w:rsidRDefault="00CF4DC0">
                        <w:pPr>
                          <w:pStyle w:val="ListParagraph"/>
                          <w:numPr>
                            <w:ilvl w:val="0"/>
                            <w:numId w:val="16"/>
                          </w:numPr>
                          <w:rPr>
                            <w:ins w:id="64" w:author="Le Kim Thi (FSU1.BU26)" w:date="2016-10-15T00:09:00Z"/>
                            <w:rFonts w:ascii="Times New Roman" w:hAnsi="Times New Roman" w:cs="Times New Roman"/>
                            <w:rPrChange w:id="65" w:author="Le Kim Thi (FSU1.BU26)" w:date="2016-10-15T00:45:00Z">
                              <w:rPr>
                                <w:ins w:id="66" w:author="Le Kim Thi (FSU1.BU26)" w:date="2016-10-15T00:09:00Z"/>
                              </w:rPr>
                            </w:rPrChange>
                          </w:rPr>
                          <w:pPrChange w:id="67" w:author="Le Kim Thi (FSU1.BU26)" w:date="2016-10-15T00:08:00Z">
                            <w:pPr/>
                          </w:pPrChange>
                        </w:pPr>
                        <w:r>
                          <w:rPr>
                            <w:rFonts w:ascii="Times New Roman" w:hAnsi="Times New Roman" w:cs="Times New Roman"/>
                          </w:rPr>
                          <w:t>Thể loại</w:t>
                        </w:r>
                      </w:p>
                      <w:p w:rsidR="00CF4DC0" w:rsidRDefault="00CF4DC0">
                        <w:pPr>
                          <w:pStyle w:val="ListParagraph"/>
                          <w:numPr>
                            <w:ilvl w:val="0"/>
                            <w:numId w:val="16"/>
                          </w:numPr>
                          <w:rPr>
                            <w:rFonts w:ascii="Times New Roman" w:hAnsi="Times New Roman" w:cs="Times New Roman"/>
                          </w:rPr>
                          <w:pPrChange w:id="68" w:author="Le Kim Thi (FSU1.BU26)" w:date="2016-10-15T00:08:00Z">
                            <w:pPr/>
                          </w:pPrChange>
                        </w:pPr>
                        <w:r>
                          <w:rPr>
                            <w:rFonts w:ascii="Times New Roman" w:hAnsi="Times New Roman" w:cs="Times New Roman"/>
                          </w:rPr>
                          <w:t>Lĩnh vực</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Chuyên ngành</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Ảnh</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Nội dung tóm tắt</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Số trang</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Số lượt xem</w:t>
                        </w:r>
                      </w:p>
                      <w:p w:rsidR="00CF4DC0" w:rsidRDefault="00CF4DC0" w:rsidP="00CE0780">
                        <w:pPr>
                          <w:pStyle w:val="ListParagraph"/>
                          <w:numPr>
                            <w:ilvl w:val="0"/>
                            <w:numId w:val="16"/>
                          </w:numPr>
                          <w:rPr>
                            <w:rFonts w:ascii="Times New Roman" w:hAnsi="Times New Roman" w:cs="Times New Roman"/>
                          </w:rPr>
                        </w:pPr>
                        <w:r>
                          <w:rPr>
                            <w:rFonts w:ascii="Times New Roman" w:hAnsi="Times New Roman" w:cs="Times New Roman"/>
                          </w:rPr>
                          <w:t>Số lượt download</w:t>
                        </w:r>
                      </w:p>
                      <w:p w:rsidR="00CF4DC0" w:rsidRPr="00186734" w:rsidRDefault="00CF4DC0" w:rsidP="000016BA">
                        <w:pPr>
                          <w:pStyle w:val="ListParagraph"/>
                          <w:numPr>
                            <w:ilvl w:val="0"/>
                            <w:numId w:val="16"/>
                          </w:numPr>
                          <w:rPr>
                            <w:rFonts w:ascii="Times New Roman" w:hAnsi="Times New Roman" w:cs="Times New Roman"/>
                            <w:rPrChange w:id="69" w:author="Le Kim Thi (FSU1.BU26)" w:date="2016-10-15T00:45:00Z">
                              <w:rPr/>
                            </w:rPrChange>
                          </w:rPr>
                        </w:pPr>
                        <w:r>
                          <w:rPr>
                            <w:rFonts w:ascii="Times New Roman" w:hAnsi="Times New Roman" w:cs="Times New Roman"/>
                          </w:rPr>
                          <w:t>Ngày đăng</w:t>
                        </w:r>
                      </w:p>
                    </w:txbxContent>
                  </v:textbox>
                  <w10:anchorlock/>
                </v:shape>
              </w:pict>
            </mc:Fallback>
          </mc:AlternateContent>
        </w:r>
      </w:ins>
    </w:p>
    <w:p w:rsidR="007A5A06" w:rsidRPr="00672943" w:rsidRDefault="007A5A06" w:rsidP="00161A66">
      <w:pPr>
        <w:pStyle w:val="Heading4"/>
        <w:numPr>
          <w:ilvl w:val="1"/>
          <w:numId w:val="12"/>
        </w:numPr>
        <w:ind w:left="990" w:hanging="270"/>
        <w:rPr>
          <w:rFonts w:ascii="Times New Roman" w:hAnsi="Times New Roman" w:cs="Times New Roman"/>
          <w:sz w:val="28"/>
          <w:szCs w:val="28"/>
        </w:rPr>
      </w:pPr>
      <w:r w:rsidRPr="00672943">
        <w:rPr>
          <w:rFonts w:ascii="Times New Roman" w:hAnsi="Times New Roman" w:cs="Times New Roman"/>
          <w:sz w:val="28"/>
          <w:szCs w:val="28"/>
        </w:rPr>
        <w:t>Chức năng quản lý</w:t>
      </w:r>
      <w:r w:rsidR="004D1637" w:rsidRPr="00672943">
        <w:rPr>
          <w:rFonts w:ascii="Times New Roman" w:hAnsi="Times New Roman" w:cs="Times New Roman"/>
          <w:sz w:val="28"/>
          <w:szCs w:val="28"/>
        </w:rPr>
        <w:t xml:space="preserve"> người dùng</w:t>
      </w:r>
      <w:r w:rsidRPr="00672943">
        <w:rPr>
          <w:rFonts w:ascii="Times New Roman" w:hAnsi="Times New Roman" w:cs="Times New Roman"/>
          <w:sz w:val="28"/>
          <w:szCs w:val="28"/>
        </w:rPr>
        <w:t>.</w:t>
      </w:r>
    </w:p>
    <w:p w:rsidR="006646B6" w:rsidRPr="00672943" w:rsidRDefault="006646B6" w:rsidP="006646B6">
      <w:pPr>
        <w:pStyle w:val="ListParagraph"/>
        <w:numPr>
          <w:ilvl w:val="0"/>
          <w:numId w:val="17"/>
        </w:numPr>
        <w:rPr>
          <w:rFonts w:ascii="Times New Roman" w:hAnsi="Times New Roman" w:cs="Times New Roman"/>
          <w:sz w:val="28"/>
          <w:szCs w:val="28"/>
        </w:rPr>
      </w:pPr>
      <w:r w:rsidRPr="00672943">
        <w:rPr>
          <w:rFonts w:ascii="Times New Roman" w:hAnsi="Times New Roman" w:cs="Times New Roman"/>
          <w:sz w:val="28"/>
          <w:szCs w:val="28"/>
        </w:rPr>
        <w:t>Mô tả</w:t>
      </w:r>
    </w:p>
    <w:p w:rsidR="006646B6" w:rsidRPr="00672943" w:rsidRDefault="006646B6" w:rsidP="006646B6">
      <w:pPr>
        <w:tabs>
          <w:tab w:val="left" w:pos="426"/>
        </w:tabs>
        <w:ind w:left="1080"/>
        <w:jc w:val="both"/>
        <w:rPr>
          <w:rFonts w:ascii="Times New Roman" w:hAnsi="Times New Roman" w:cs="Times New Roman"/>
          <w:color w:val="FF0000"/>
          <w:sz w:val="28"/>
          <w:szCs w:val="28"/>
        </w:rPr>
      </w:pPr>
      <w:r w:rsidRPr="00672943">
        <w:rPr>
          <w:rFonts w:ascii="Times New Roman" w:hAnsi="Times New Roman" w:cs="Times New Roman"/>
          <w:color w:val="000000" w:themeColor="text1"/>
          <w:sz w:val="28"/>
          <w:szCs w:val="28"/>
        </w:rPr>
        <w:tab/>
        <w:t>Hệ thống cho phép tạo tài khoản cho người dùng. Người dùng chỉ có thể xem tài liệu, tìm kiếm tài liệu, download tài liệu, upload tài liệu thông qua mã bảng tài liệu được cung cấp, không có quyền chỉnh sửa hay xóa tài liệu. Người dùng cũng có thể là một tác giả.</w:t>
      </w:r>
    </w:p>
    <w:p w:rsidR="006646B6" w:rsidRPr="00672943" w:rsidRDefault="006646B6" w:rsidP="006646B6">
      <w:pPr>
        <w:ind w:left="1080" w:firstLine="360"/>
        <w:jc w:val="both"/>
        <w:rPr>
          <w:rFonts w:ascii="Times New Roman" w:hAnsi="Times New Roman" w:cs="Times New Roman"/>
          <w:color w:val="000000" w:themeColor="text1"/>
          <w:sz w:val="28"/>
          <w:szCs w:val="28"/>
        </w:rPr>
      </w:pPr>
      <w:r w:rsidRPr="00672943">
        <w:rPr>
          <w:rFonts w:ascii="Times New Roman" w:hAnsi="Times New Roman" w:cs="Times New Roman"/>
          <w:color w:val="000000" w:themeColor="text1"/>
          <w:sz w:val="28"/>
          <w:szCs w:val="28"/>
        </w:rPr>
        <w:t>Người quản trị có thể tìm kiếm người dùng dựa trên: tên, tên đăng nhập…</w:t>
      </w:r>
    </w:p>
    <w:p w:rsidR="006646B6" w:rsidRPr="00672943" w:rsidRDefault="006646B6" w:rsidP="006646B6">
      <w:pPr>
        <w:pStyle w:val="ListParagraph"/>
        <w:ind w:left="1440"/>
        <w:rPr>
          <w:rFonts w:ascii="Times New Roman" w:hAnsi="Times New Roman" w:cs="Times New Roman"/>
        </w:rPr>
      </w:pPr>
    </w:p>
    <w:p w:rsidR="006646B6" w:rsidRPr="00672943" w:rsidRDefault="006646B6" w:rsidP="006646B6">
      <w:pPr>
        <w:pStyle w:val="ListParagraph"/>
        <w:numPr>
          <w:ilvl w:val="0"/>
          <w:numId w:val="17"/>
        </w:numPr>
        <w:rPr>
          <w:rFonts w:ascii="Times New Roman" w:hAnsi="Times New Roman" w:cs="Times New Roman"/>
          <w:sz w:val="28"/>
          <w:szCs w:val="28"/>
        </w:rPr>
      </w:pPr>
      <w:r w:rsidRPr="00672943">
        <w:rPr>
          <w:rFonts w:ascii="Times New Roman" w:hAnsi="Times New Roman" w:cs="Times New Roman"/>
          <w:sz w:val="28"/>
          <w:szCs w:val="28"/>
        </w:rPr>
        <w:t>Biểu mẫu</w:t>
      </w:r>
    </w:p>
    <w:p w:rsidR="006646B6" w:rsidRPr="00672943" w:rsidRDefault="006646B6" w:rsidP="006646B6">
      <w:pPr>
        <w:pStyle w:val="ListParagraph"/>
        <w:ind w:left="1440"/>
        <w:rPr>
          <w:rFonts w:ascii="Times New Roman" w:hAnsi="Times New Roman" w:cs="Times New Roman"/>
        </w:rPr>
      </w:pPr>
    </w:p>
    <w:p w:rsidR="006646B6" w:rsidRPr="00672943" w:rsidRDefault="006646B6" w:rsidP="006646B6">
      <w:pPr>
        <w:pStyle w:val="ListParagraph"/>
        <w:ind w:left="1440"/>
        <w:rPr>
          <w:rFonts w:ascii="Times New Roman" w:hAnsi="Times New Roman" w:cs="Times New Roman"/>
          <w:sz w:val="28"/>
          <w:szCs w:val="28"/>
        </w:rPr>
      </w:pPr>
      <w:ins w:id="40" w:author="Le Kim Thi (FSU1.BU26)" w:date="2016-10-15T01:30:00Z">
        <w:r w:rsidRPr="00672943">
          <w:rPr>
            <w:rFonts w:ascii="Times New Roman" w:hAnsi="Times New Roman" w:cs="Times New Roman"/>
            <w:noProof/>
            <w:rPrChange w:id="41" w:author="Trần Phương Nga" w:date="2016-10-15T07:31:00Z">
              <w:rPr>
                <w:rFonts w:ascii="Times New Roman" w:hAnsi="Times New Roman" w:cs="Times New Roman"/>
                <w:noProof/>
              </w:rPr>
            </w:rPrChange>
          </w:rPr>
          <w:lastRenderedPageBreak/>
          <mc:AlternateContent>
            <mc:Choice Requires="wps">
              <w:drawing>
                <wp:inline distT="0" distB="0" distL="0" distR="0" wp14:anchorId="53D0B8FA" wp14:editId="095539D2">
                  <wp:extent cx="4772025" cy="3181350"/>
                  <wp:effectExtent l="0" t="0" r="28575" b="19050"/>
                  <wp:docPr id="7" name="Text Box 7"/>
                  <wp:cNvGraphicFramePr/>
                  <a:graphic xmlns:a="http://schemas.openxmlformats.org/drawingml/2006/main">
                    <a:graphicData uri="http://schemas.microsoft.com/office/word/2010/wordprocessingShape">
                      <wps:wsp>
                        <wps:cNvSpPr txBox="1"/>
                        <wps:spPr>
                          <a:xfrm>
                            <a:off x="0" y="0"/>
                            <a:ext cx="4772025" cy="3181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DC0" w:rsidRPr="001D589F" w:rsidRDefault="00CF4DC0" w:rsidP="006646B6">
                              <w:pPr>
                                <w:jc w:val="center"/>
                                <w:rPr>
                                  <w:ins w:id="42" w:author="Le Kim Thi (FSU1.BU26)" w:date="2016-10-15T00:08:00Z"/>
                                  <w:rFonts w:ascii="Times New Roman" w:hAnsi="Times New Roman" w:cs="Times New Roman"/>
                                  <w:rPrChange w:id="43" w:author="Le Kim Thi (FSU1.BU26)" w:date="2016-10-15T01:30:00Z">
                                    <w:rPr>
                                      <w:ins w:id="44" w:author="Le Kim Thi (FSU1.BU26)" w:date="2016-10-15T00:08:00Z"/>
                                    </w:rPr>
                                  </w:rPrChange>
                                </w:rPr>
                              </w:pPr>
                              <w:ins w:id="45" w:author="Le Kim Thi (FSU1.BU26)" w:date="2016-10-15T01:30:00Z">
                                <w:r>
                                  <w:rPr>
                                    <w:rFonts w:ascii="Times New Roman" w:hAnsi="Times New Roman" w:cs="Times New Roman"/>
                                  </w:rPr>
                                  <w:t xml:space="preserve">Thông tin về </w:t>
                                </w:r>
                              </w:ins>
                              <w:r>
                                <w:rPr>
                                  <w:rFonts w:ascii="Times New Roman" w:hAnsi="Times New Roman" w:cs="Times New Roman"/>
                                </w:rPr>
                                <w:t>người dùng</w:t>
                              </w:r>
                            </w:p>
                            <w:p w:rsidR="00CF4DC0" w:rsidRPr="00064333" w:rsidRDefault="00CF4DC0" w:rsidP="00064333">
                              <w:pPr>
                                <w:pStyle w:val="ListParagraph"/>
                                <w:numPr>
                                  <w:ilvl w:val="0"/>
                                  <w:numId w:val="18"/>
                                </w:numPr>
                                <w:rPr>
                                  <w:rFonts w:ascii="Times New Roman" w:hAnsi="Times New Roman" w:cs="Times New Roman"/>
                                </w:rPr>
                              </w:pPr>
                              <w:r>
                                <w:rPr>
                                  <w:rFonts w:ascii="Times New Roman" w:hAnsi="Times New Roman" w:cs="Times New Roman"/>
                                </w:rPr>
                                <w:t>ID</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Tên người dùng</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Mật khẩu</w:t>
                              </w:r>
                            </w:p>
                            <w:p w:rsidR="00CF4DC0" w:rsidRPr="00064333" w:rsidRDefault="00CF4DC0" w:rsidP="00064333">
                              <w:pPr>
                                <w:pStyle w:val="ListParagraph"/>
                                <w:numPr>
                                  <w:ilvl w:val="0"/>
                                  <w:numId w:val="18"/>
                                </w:numPr>
                                <w:rPr>
                                  <w:rFonts w:ascii="Times New Roman" w:hAnsi="Times New Roman" w:cs="Times New Roman"/>
                                </w:rPr>
                              </w:pPr>
                              <w:r>
                                <w:rPr>
                                  <w:rFonts w:ascii="Times New Roman" w:hAnsi="Times New Roman" w:cs="Times New Roman"/>
                                </w:rPr>
                                <w:t>Level</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Giới tính</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Email</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Số dư tài khoản</w:t>
                              </w:r>
                            </w:p>
                            <w:p w:rsidR="00CF4DC0" w:rsidRPr="00934291" w:rsidRDefault="00CF4DC0" w:rsidP="00934291">
                              <w:pPr>
                                <w:pStyle w:val="ListParagraph"/>
                                <w:numPr>
                                  <w:ilvl w:val="0"/>
                                  <w:numId w:val="18"/>
                                </w:numPr>
                                <w:rPr>
                                  <w:rFonts w:ascii="Times New Roman" w:hAnsi="Times New Roman" w:cs="Times New Roman"/>
                                </w:rPr>
                              </w:pPr>
                              <w:r>
                                <w:rPr>
                                  <w:rFonts w:ascii="Times New Roman" w:hAnsi="Times New Roman" w:cs="Times New Roman"/>
                                </w:rPr>
                                <w:t>Trạng thái</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Xem/Upload/Download</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Ngày bắt đầu</w:t>
                              </w:r>
                            </w:p>
                            <w:p w:rsidR="00CF4DC0" w:rsidRDefault="00CF4DC0" w:rsidP="00934291">
                              <w:pPr>
                                <w:pStyle w:val="ListParagraph"/>
                                <w:ind w:left="10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D0B8FA" id="Text Box 7" o:spid="_x0000_s1027" type="#_x0000_t202" style="width:375.75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" fillcolor="white [3201]" strokeweight=".5pt">
                  <v:textbox>
                    <w:txbxContent>
                      <w:p w:rsidR="00CF4DC0" w:rsidRPr="001D589F" w:rsidRDefault="00CF4DC0" w:rsidP="006646B6">
                        <w:pPr>
                          <w:jc w:val="center"/>
                          <w:rPr>
                            <w:ins w:id="76" w:author="Le Kim Thi (FSU1.BU26)" w:date="2016-10-15T00:08:00Z"/>
                            <w:rFonts w:ascii="Times New Roman" w:hAnsi="Times New Roman" w:cs="Times New Roman"/>
                            <w:rPrChange w:id="77" w:author="Le Kim Thi (FSU1.BU26)" w:date="2016-10-15T01:30:00Z">
                              <w:rPr>
                                <w:ins w:id="78" w:author="Le Kim Thi (FSU1.BU26)" w:date="2016-10-15T00:08:00Z"/>
                              </w:rPr>
                            </w:rPrChange>
                          </w:rPr>
                        </w:pPr>
                        <w:ins w:id="79" w:author="Le Kim Thi (FSU1.BU26)" w:date="2016-10-15T01:30:00Z">
                          <w:r>
                            <w:rPr>
                              <w:rFonts w:ascii="Times New Roman" w:hAnsi="Times New Roman" w:cs="Times New Roman"/>
                            </w:rPr>
                            <w:t xml:space="preserve">Thông tin về </w:t>
                          </w:r>
                        </w:ins>
                        <w:r>
                          <w:rPr>
                            <w:rFonts w:ascii="Times New Roman" w:hAnsi="Times New Roman" w:cs="Times New Roman"/>
                          </w:rPr>
                          <w:t>người dùng</w:t>
                        </w:r>
                      </w:p>
                      <w:p w:rsidR="00CF4DC0" w:rsidRPr="00064333" w:rsidRDefault="00CF4DC0" w:rsidP="00064333">
                        <w:pPr>
                          <w:pStyle w:val="ListParagraph"/>
                          <w:numPr>
                            <w:ilvl w:val="0"/>
                            <w:numId w:val="18"/>
                          </w:numPr>
                          <w:rPr>
                            <w:rFonts w:ascii="Times New Roman" w:hAnsi="Times New Roman" w:cs="Times New Roman"/>
                          </w:rPr>
                        </w:pPr>
                        <w:r>
                          <w:rPr>
                            <w:rFonts w:ascii="Times New Roman" w:hAnsi="Times New Roman" w:cs="Times New Roman"/>
                          </w:rPr>
                          <w:t>ID</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Tên người dùng</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Mật khẩu</w:t>
                        </w:r>
                      </w:p>
                      <w:p w:rsidR="00CF4DC0" w:rsidRPr="00064333" w:rsidRDefault="00CF4DC0" w:rsidP="00064333">
                        <w:pPr>
                          <w:pStyle w:val="ListParagraph"/>
                          <w:numPr>
                            <w:ilvl w:val="0"/>
                            <w:numId w:val="18"/>
                          </w:numPr>
                          <w:rPr>
                            <w:rFonts w:ascii="Times New Roman" w:hAnsi="Times New Roman" w:cs="Times New Roman"/>
                          </w:rPr>
                        </w:pPr>
                        <w:r>
                          <w:rPr>
                            <w:rFonts w:ascii="Times New Roman" w:hAnsi="Times New Roman" w:cs="Times New Roman"/>
                          </w:rPr>
                          <w:t>Level</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Giới tính</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Email</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Số dư tài khoản</w:t>
                        </w:r>
                      </w:p>
                      <w:p w:rsidR="00CF4DC0" w:rsidRPr="00934291" w:rsidRDefault="00CF4DC0" w:rsidP="00934291">
                        <w:pPr>
                          <w:pStyle w:val="ListParagraph"/>
                          <w:numPr>
                            <w:ilvl w:val="0"/>
                            <w:numId w:val="18"/>
                          </w:numPr>
                          <w:rPr>
                            <w:rFonts w:ascii="Times New Roman" w:hAnsi="Times New Roman" w:cs="Times New Roman"/>
                          </w:rPr>
                        </w:pPr>
                        <w:r>
                          <w:rPr>
                            <w:rFonts w:ascii="Times New Roman" w:hAnsi="Times New Roman" w:cs="Times New Roman"/>
                          </w:rPr>
                          <w:t>Trạng thái</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Xem/Upload/Download</w:t>
                        </w:r>
                      </w:p>
                      <w:p w:rsidR="00CF4DC0" w:rsidRDefault="00CF4DC0" w:rsidP="006F0D1C">
                        <w:pPr>
                          <w:pStyle w:val="ListParagraph"/>
                          <w:numPr>
                            <w:ilvl w:val="0"/>
                            <w:numId w:val="18"/>
                          </w:numPr>
                          <w:rPr>
                            <w:rFonts w:ascii="Times New Roman" w:hAnsi="Times New Roman" w:cs="Times New Roman"/>
                          </w:rPr>
                        </w:pPr>
                        <w:r>
                          <w:rPr>
                            <w:rFonts w:ascii="Times New Roman" w:hAnsi="Times New Roman" w:cs="Times New Roman"/>
                          </w:rPr>
                          <w:t>Ngày bắt đầu</w:t>
                        </w:r>
                      </w:p>
                      <w:p w:rsidR="00CF4DC0" w:rsidRDefault="00CF4DC0" w:rsidP="00934291">
                        <w:pPr>
                          <w:pStyle w:val="ListParagraph"/>
                          <w:ind w:left="1080"/>
                          <w:rPr>
                            <w:rFonts w:ascii="Times New Roman" w:hAnsi="Times New Roman" w:cs="Times New Roman"/>
                          </w:rPr>
                        </w:pPr>
                      </w:p>
                    </w:txbxContent>
                  </v:textbox>
                  <w10:anchorlock/>
                </v:shape>
              </w:pict>
            </mc:Fallback>
          </mc:AlternateContent>
        </w:r>
      </w:ins>
    </w:p>
    <w:p w:rsidR="007A5A06" w:rsidRPr="00672943" w:rsidRDefault="007A5A06" w:rsidP="006646B6">
      <w:pPr>
        <w:ind w:left="1080"/>
        <w:rPr>
          <w:rFonts w:ascii="Times New Roman" w:hAnsi="Times New Roman" w:cs="Times New Roman"/>
          <w:sz w:val="28"/>
          <w:szCs w:val="28"/>
        </w:rPr>
      </w:pPr>
    </w:p>
    <w:p w:rsidR="00F64DF0" w:rsidRPr="00672943" w:rsidRDefault="003C1ED8" w:rsidP="001415E6">
      <w:pPr>
        <w:pStyle w:val="Heading3"/>
        <w:numPr>
          <w:ilvl w:val="0"/>
          <w:numId w:val="6"/>
        </w:numPr>
        <w:ind w:hanging="360"/>
        <w:rPr>
          <w:rFonts w:ascii="Times New Roman" w:hAnsi="Times New Roman" w:cs="Times New Roman"/>
          <w:sz w:val="28"/>
          <w:szCs w:val="28"/>
        </w:rPr>
      </w:pPr>
      <w:bookmarkStart w:id="46" w:name="_Toc464293189"/>
      <w:r w:rsidRPr="00672943">
        <w:rPr>
          <w:rFonts w:ascii="Times New Roman" w:hAnsi="Times New Roman" w:cs="Times New Roman"/>
          <w:sz w:val="28"/>
          <w:szCs w:val="28"/>
        </w:rPr>
        <w:t>Yêu cầu phi chức năng</w:t>
      </w:r>
      <w:bookmarkEnd w:id="46"/>
    </w:p>
    <w:p w:rsidR="007A5A06" w:rsidRPr="00672943" w:rsidRDefault="007A5A06" w:rsidP="007A5A06">
      <w:pPr>
        <w:pStyle w:val="Heading4"/>
        <w:numPr>
          <w:ilvl w:val="0"/>
          <w:numId w:val="13"/>
        </w:numPr>
        <w:ind w:hanging="360"/>
        <w:rPr>
          <w:rFonts w:ascii="Times New Roman" w:hAnsi="Times New Roman" w:cs="Times New Roman"/>
          <w:sz w:val="28"/>
          <w:szCs w:val="28"/>
        </w:rPr>
      </w:pPr>
      <w:r w:rsidRPr="00672943">
        <w:rPr>
          <w:rFonts w:ascii="Times New Roman" w:hAnsi="Times New Roman" w:cs="Times New Roman"/>
          <w:sz w:val="28"/>
          <w:szCs w:val="28"/>
        </w:rPr>
        <w:t>Mục tiêu</w:t>
      </w:r>
    </w:p>
    <w:p w:rsidR="007A5A06" w:rsidRPr="00672943" w:rsidRDefault="007A5A06" w:rsidP="0003421D">
      <w:pPr>
        <w:spacing w:after="0" w:line="240" w:lineRule="auto"/>
        <w:ind w:left="1080"/>
        <w:jc w:val="both"/>
        <w:rPr>
          <w:rFonts w:ascii="Times New Roman" w:hAnsi="Times New Roman" w:cs="Times New Roman"/>
          <w:sz w:val="28"/>
          <w:szCs w:val="28"/>
        </w:rPr>
      </w:pPr>
      <w:r w:rsidRPr="00672943">
        <w:rPr>
          <w:rFonts w:ascii="Times New Roman" w:hAnsi="Times New Roman" w:cs="Times New Roman"/>
          <w:sz w:val="28"/>
          <w:szCs w:val="28"/>
        </w:rPr>
        <w:t>Đưa ra những ràng buộc và điều kiện đối với các yêu cầu chức năng của hệ thống như: ràng buộc về thời gian, ràng buộc về hiệu năng, các tiêu chuẩn được sử dụng</w:t>
      </w:r>
    </w:p>
    <w:p w:rsidR="007A5A06" w:rsidRPr="00672943" w:rsidRDefault="007A5A06" w:rsidP="0003421D">
      <w:pPr>
        <w:pStyle w:val="Heading4"/>
        <w:numPr>
          <w:ilvl w:val="0"/>
          <w:numId w:val="13"/>
        </w:numPr>
        <w:ind w:hanging="360"/>
        <w:jc w:val="both"/>
        <w:rPr>
          <w:rFonts w:ascii="Times New Roman" w:hAnsi="Times New Roman" w:cs="Times New Roman"/>
          <w:sz w:val="28"/>
          <w:szCs w:val="28"/>
        </w:rPr>
      </w:pPr>
      <w:r w:rsidRPr="00672943">
        <w:rPr>
          <w:rFonts w:ascii="Times New Roman" w:hAnsi="Times New Roman" w:cs="Times New Roman"/>
          <w:sz w:val="28"/>
          <w:szCs w:val="28"/>
        </w:rPr>
        <w:t xml:space="preserve">Phạm </w:t>
      </w:r>
      <w:proofErr w:type="gramStart"/>
      <w:r w:rsidRPr="00672943">
        <w:rPr>
          <w:rFonts w:ascii="Times New Roman" w:hAnsi="Times New Roman" w:cs="Times New Roman"/>
          <w:sz w:val="28"/>
          <w:szCs w:val="28"/>
        </w:rPr>
        <w:t>vi</w:t>
      </w:r>
      <w:proofErr w:type="gramEnd"/>
    </w:p>
    <w:p w:rsidR="007A5A06" w:rsidRPr="00672943" w:rsidRDefault="007A5A06" w:rsidP="0003421D">
      <w:pPr>
        <w:ind w:left="1080"/>
        <w:jc w:val="both"/>
        <w:rPr>
          <w:rFonts w:ascii="Times New Roman" w:hAnsi="Times New Roman" w:cs="Times New Roman"/>
          <w:sz w:val="28"/>
          <w:szCs w:val="28"/>
        </w:rPr>
      </w:pPr>
      <w:r w:rsidRPr="00672943">
        <w:rPr>
          <w:rFonts w:ascii="Times New Roman" w:hAnsi="Times New Roman" w:cs="Times New Roman"/>
          <w:sz w:val="28"/>
          <w:szCs w:val="28"/>
        </w:rPr>
        <w:t>Đặc tả này vạch rõ các yêu cầu phi chức năng của Website như tính đa dụng, tính ổn định, hiệu năng, và tính hỗ trợ  yêu cầu chức năng chung của hệ thống.</w:t>
      </w:r>
    </w:p>
    <w:p w:rsidR="00694BC3" w:rsidRPr="00672943" w:rsidRDefault="007A5A06" w:rsidP="00694BC3">
      <w:pPr>
        <w:pStyle w:val="Heading4"/>
        <w:numPr>
          <w:ilvl w:val="0"/>
          <w:numId w:val="13"/>
        </w:numPr>
        <w:ind w:hanging="360"/>
        <w:rPr>
          <w:rFonts w:ascii="Times New Roman" w:hAnsi="Times New Roman" w:cs="Times New Roman"/>
          <w:sz w:val="28"/>
          <w:szCs w:val="28"/>
        </w:rPr>
      </w:pPr>
      <w:r w:rsidRPr="00672943">
        <w:rPr>
          <w:rFonts w:ascii="Times New Roman" w:hAnsi="Times New Roman" w:cs="Times New Roman"/>
          <w:sz w:val="28"/>
          <w:szCs w:val="28"/>
        </w:rPr>
        <w:t>Tính đa dụng</w:t>
      </w:r>
    </w:p>
    <w:p w:rsidR="00694BC3" w:rsidRPr="00672943" w:rsidRDefault="00694BC3" w:rsidP="0003421D">
      <w:pPr>
        <w:ind w:left="1080"/>
        <w:rPr>
          <w:rFonts w:ascii="Times New Roman" w:hAnsi="Times New Roman" w:cs="Times New Roman"/>
        </w:rPr>
      </w:pPr>
      <w:r w:rsidRPr="00672943">
        <w:rPr>
          <w:rFonts w:ascii="Times New Roman" w:hAnsi="Times New Roman" w:cs="Times New Roman"/>
          <w:sz w:val="28"/>
          <w:szCs w:val="28"/>
        </w:rPr>
        <w:t xml:space="preserve">Hệ thống hoạt động tốt trên Google Chrome 20 trở lên, </w:t>
      </w:r>
      <w:r w:rsidR="0003421D" w:rsidRPr="00672943">
        <w:rPr>
          <w:rFonts w:ascii="Times New Roman" w:hAnsi="Times New Roman" w:cs="Times New Roman"/>
          <w:sz w:val="28"/>
          <w:szCs w:val="28"/>
        </w:rPr>
        <w:t xml:space="preserve">trên Mozilla </w:t>
      </w:r>
      <w:r w:rsidRPr="00672943">
        <w:rPr>
          <w:rFonts w:ascii="Times New Roman" w:hAnsi="Times New Roman" w:cs="Times New Roman"/>
          <w:sz w:val="28"/>
          <w:szCs w:val="28"/>
        </w:rPr>
        <w:t>Firefox, tốt trên Internet Explorer version 9 trở lên, trên Safari,</w:t>
      </w:r>
      <w:r w:rsidR="008E2412" w:rsidRPr="00672943">
        <w:rPr>
          <w:rFonts w:ascii="Times New Roman" w:hAnsi="Times New Roman" w:cs="Times New Roman"/>
          <w:sz w:val="28"/>
          <w:szCs w:val="28"/>
        </w:rPr>
        <w:t xml:space="preserve"> Opera.</w:t>
      </w:r>
    </w:p>
    <w:p w:rsidR="007A5A06" w:rsidRPr="00672943" w:rsidRDefault="007A5A06" w:rsidP="0060292C">
      <w:pPr>
        <w:pStyle w:val="Heading4"/>
        <w:numPr>
          <w:ilvl w:val="0"/>
          <w:numId w:val="13"/>
        </w:numPr>
        <w:ind w:hanging="360"/>
        <w:rPr>
          <w:rFonts w:ascii="Times New Roman" w:hAnsi="Times New Roman" w:cs="Times New Roman"/>
          <w:sz w:val="28"/>
          <w:szCs w:val="28"/>
        </w:rPr>
      </w:pPr>
      <w:r w:rsidRPr="00672943">
        <w:rPr>
          <w:rFonts w:ascii="Times New Roman" w:hAnsi="Times New Roman" w:cs="Times New Roman"/>
          <w:sz w:val="28"/>
          <w:szCs w:val="28"/>
        </w:rPr>
        <w:t>Tính ổn định</w:t>
      </w:r>
    </w:p>
    <w:p w:rsidR="007A5A06" w:rsidRPr="00672943" w:rsidRDefault="007A5A06" w:rsidP="00BF5842">
      <w:pPr>
        <w:pStyle w:val="Heading4"/>
        <w:ind w:firstLine="0"/>
        <w:jc w:val="both"/>
        <w:rPr>
          <w:rFonts w:ascii="Times New Roman" w:hAnsi="Times New Roman" w:cs="Times New Roman"/>
          <w:sz w:val="28"/>
          <w:szCs w:val="28"/>
        </w:rPr>
      </w:pPr>
      <w:r w:rsidRPr="00672943">
        <w:rPr>
          <w:rFonts w:ascii="Times New Roman" w:hAnsi="Times New Roman" w:cs="Times New Roman"/>
          <w:sz w:val="28"/>
          <w:szCs w:val="28"/>
        </w:rPr>
        <w:t>Hệ thống phải hoạt động liên tục 24h trên ngày, và thời gian ngưng hoạt động không quá 10%</w:t>
      </w:r>
    </w:p>
    <w:p w:rsidR="007A5A06" w:rsidRPr="00672943" w:rsidRDefault="007A5A06" w:rsidP="0060292C">
      <w:pPr>
        <w:pStyle w:val="Heading4"/>
        <w:numPr>
          <w:ilvl w:val="0"/>
          <w:numId w:val="13"/>
        </w:numPr>
        <w:ind w:hanging="360"/>
        <w:rPr>
          <w:rFonts w:ascii="Times New Roman" w:hAnsi="Times New Roman" w:cs="Times New Roman"/>
          <w:sz w:val="28"/>
          <w:szCs w:val="28"/>
        </w:rPr>
      </w:pPr>
      <w:r w:rsidRPr="00672943">
        <w:rPr>
          <w:rFonts w:ascii="Times New Roman" w:hAnsi="Times New Roman" w:cs="Times New Roman"/>
          <w:sz w:val="28"/>
          <w:szCs w:val="28"/>
        </w:rPr>
        <w:t>Hiệu suất</w:t>
      </w:r>
    </w:p>
    <w:p w:rsidR="008E2412" w:rsidRPr="00672943" w:rsidRDefault="008E2412" w:rsidP="008E2412">
      <w:pPr>
        <w:ind w:left="1080"/>
        <w:rPr>
          <w:rFonts w:ascii="Times New Roman" w:hAnsi="Times New Roman" w:cs="Times New Roman"/>
        </w:rPr>
      </w:pPr>
      <w:r w:rsidRPr="00672943">
        <w:rPr>
          <w:rFonts w:ascii="Times New Roman" w:hAnsi="Times New Roman" w:cs="Times New Roman"/>
          <w:sz w:val="28"/>
          <w:szCs w:val="28"/>
        </w:rPr>
        <w:t xml:space="preserve">Thời gian đăng nhập thành công nhỏ hơn hoặc bằng 5(s). Hệ thống truy cập nhanh </w:t>
      </w:r>
      <w:proofErr w:type="gramStart"/>
      <w:r w:rsidRPr="00672943">
        <w:rPr>
          <w:rFonts w:ascii="Times New Roman" w:hAnsi="Times New Roman" w:cs="Times New Roman"/>
          <w:sz w:val="28"/>
          <w:szCs w:val="28"/>
        </w:rPr>
        <w:t>( khoảng</w:t>
      </w:r>
      <w:proofErr w:type="gramEnd"/>
      <w:r w:rsidRPr="00672943">
        <w:rPr>
          <w:rFonts w:ascii="Times New Roman" w:hAnsi="Times New Roman" w:cs="Times New Roman"/>
          <w:sz w:val="28"/>
          <w:szCs w:val="28"/>
        </w:rPr>
        <w:t xml:space="preserve"> 2s). Mỗi trang được tải trong vòng tối đa 5 giây. Hệ thống có thể xử lý 1000 người dùng cùng lúc.</w:t>
      </w:r>
    </w:p>
    <w:p w:rsidR="007A5A06" w:rsidRPr="00672943" w:rsidRDefault="007A5A06" w:rsidP="0060292C">
      <w:pPr>
        <w:pStyle w:val="Heading4"/>
        <w:numPr>
          <w:ilvl w:val="0"/>
          <w:numId w:val="13"/>
        </w:numPr>
        <w:ind w:hanging="360"/>
        <w:rPr>
          <w:rFonts w:ascii="Times New Roman" w:hAnsi="Times New Roman" w:cs="Times New Roman"/>
          <w:sz w:val="28"/>
          <w:szCs w:val="28"/>
        </w:rPr>
      </w:pPr>
      <w:r w:rsidRPr="00672943">
        <w:rPr>
          <w:rFonts w:ascii="Times New Roman" w:hAnsi="Times New Roman" w:cs="Times New Roman"/>
          <w:sz w:val="28"/>
          <w:szCs w:val="28"/>
        </w:rPr>
        <w:lastRenderedPageBreak/>
        <w:t>Hỗ trợ</w:t>
      </w:r>
    </w:p>
    <w:p w:rsidR="007A5A06" w:rsidRPr="00672943" w:rsidRDefault="007A5A06" w:rsidP="007A5A06">
      <w:pPr>
        <w:ind w:left="1080"/>
        <w:rPr>
          <w:rFonts w:ascii="Times New Roman" w:hAnsi="Times New Roman" w:cs="Times New Roman"/>
          <w:sz w:val="28"/>
          <w:szCs w:val="28"/>
        </w:rPr>
      </w:pPr>
      <w:r w:rsidRPr="00672943">
        <w:rPr>
          <w:rFonts w:ascii="Times New Roman" w:hAnsi="Times New Roman" w:cs="Times New Roman"/>
          <w:sz w:val="28"/>
          <w:szCs w:val="28"/>
        </w:rPr>
        <w:t>Bảo trì tận nơi, sửa chữa nhanh chóng, giải quyết sự cố về điểm thi và đề thi cách nhanh chóng.</w:t>
      </w:r>
    </w:p>
    <w:p w:rsidR="007A5A06" w:rsidRPr="00672943" w:rsidRDefault="007A5A06" w:rsidP="0060292C">
      <w:pPr>
        <w:pStyle w:val="Heading4"/>
        <w:numPr>
          <w:ilvl w:val="0"/>
          <w:numId w:val="13"/>
        </w:numPr>
        <w:ind w:hanging="360"/>
        <w:rPr>
          <w:rFonts w:ascii="Times New Roman" w:hAnsi="Times New Roman" w:cs="Times New Roman"/>
          <w:sz w:val="28"/>
          <w:szCs w:val="28"/>
        </w:rPr>
      </w:pPr>
      <w:r w:rsidRPr="00672943">
        <w:rPr>
          <w:rFonts w:ascii="Times New Roman" w:hAnsi="Times New Roman" w:cs="Times New Roman"/>
          <w:sz w:val="28"/>
          <w:szCs w:val="28"/>
        </w:rPr>
        <w:t>Bảo mật</w:t>
      </w:r>
    </w:p>
    <w:p w:rsidR="00F64DF0" w:rsidRPr="00672943" w:rsidRDefault="0060292C" w:rsidP="0060292C">
      <w:pPr>
        <w:pStyle w:val="Heading2"/>
        <w:rPr>
          <w:rFonts w:ascii="Times New Roman" w:hAnsi="Times New Roman" w:cs="Times New Roman"/>
          <w:sz w:val="28"/>
          <w:szCs w:val="28"/>
        </w:rPr>
      </w:pPr>
      <w:r w:rsidRPr="00672943">
        <w:rPr>
          <w:rFonts w:ascii="Times New Roman" w:hAnsi="Times New Roman" w:cs="Times New Roman"/>
          <w:sz w:val="28"/>
          <w:szCs w:val="28"/>
        </w:rPr>
        <w:br/>
      </w:r>
      <w:bookmarkStart w:id="47" w:name="_Toc464293190"/>
      <w:r w:rsidR="003C1ED8" w:rsidRPr="00672943">
        <w:rPr>
          <w:rFonts w:ascii="Times New Roman" w:hAnsi="Times New Roman" w:cs="Times New Roman"/>
          <w:sz w:val="28"/>
          <w:szCs w:val="28"/>
        </w:rPr>
        <w:t>Phần I</w:t>
      </w:r>
      <w:r w:rsidR="000849C3" w:rsidRPr="00672943">
        <w:rPr>
          <w:rFonts w:ascii="Times New Roman" w:hAnsi="Times New Roman" w:cs="Times New Roman"/>
          <w:sz w:val="28"/>
          <w:szCs w:val="28"/>
        </w:rPr>
        <w:t>I</w:t>
      </w:r>
      <w:r w:rsidR="003C1ED8" w:rsidRPr="00672943">
        <w:rPr>
          <w:rFonts w:ascii="Times New Roman" w:hAnsi="Times New Roman" w:cs="Times New Roman"/>
          <w:sz w:val="28"/>
          <w:szCs w:val="28"/>
        </w:rPr>
        <w:t xml:space="preserve">I. </w:t>
      </w:r>
      <w:r w:rsidR="009B5EB4" w:rsidRPr="00672943">
        <w:rPr>
          <w:rFonts w:ascii="Times New Roman" w:hAnsi="Times New Roman" w:cs="Times New Roman"/>
          <w:sz w:val="28"/>
          <w:szCs w:val="28"/>
        </w:rPr>
        <w:t>Đặc tả y</w:t>
      </w:r>
      <w:r w:rsidR="003C1ED8" w:rsidRPr="00672943">
        <w:rPr>
          <w:rFonts w:ascii="Times New Roman" w:hAnsi="Times New Roman" w:cs="Times New Roman"/>
          <w:sz w:val="28"/>
          <w:szCs w:val="28"/>
        </w:rPr>
        <w:t>êu cầu phần mềm</w:t>
      </w:r>
      <w:bookmarkEnd w:id="47"/>
    </w:p>
    <w:p w:rsidR="00F64DF0" w:rsidRPr="00672943" w:rsidRDefault="003C1ED8" w:rsidP="001415E6">
      <w:pPr>
        <w:pStyle w:val="Heading3"/>
        <w:numPr>
          <w:ilvl w:val="0"/>
          <w:numId w:val="7"/>
        </w:numPr>
        <w:rPr>
          <w:rFonts w:ascii="Times New Roman" w:hAnsi="Times New Roman" w:cs="Times New Roman"/>
          <w:sz w:val="28"/>
          <w:szCs w:val="28"/>
        </w:rPr>
      </w:pPr>
      <w:bookmarkStart w:id="48" w:name="_Toc464293191"/>
      <w:r w:rsidRPr="00672943">
        <w:rPr>
          <w:rFonts w:ascii="Times New Roman" w:hAnsi="Times New Roman" w:cs="Times New Roman"/>
          <w:sz w:val="28"/>
          <w:szCs w:val="28"/>
        </w:rPr>
        <w:t>Mô hình hóa nghiệp vụ</w:t>
      </w:r>
      <w:bookmarkEnd w:id="48"/>
    </w:p>
    <w:p w:rsidR="00F64DF0" w:rsidRPr="00672943" w:rsidRDefault="003C1ED8" w:rsidP="00BE58A5">
      <w:pPr>
        <w:pStyle w:val="Heading4"/>
        <w:numPr>
          <w:ilvl w:val="0"/>
          <w:numId w:val="9"/>
        </w:numPr>
        <w:ind w:hanging="360"/>
        <w:rPr>
          <w:rFonts w:ascii="Times New Roman" w:hAnsi="Times New Roman" w:cs="Times New Roman"/>
          <w:sz w:val="28"/>
          <w:szCs w:val="28"/>
        </w:rPr>
      </w:pPr>
      <w:r w:rsidRPr="00672943">
        <w:rPr>
          <w:rFonts w:ascii="Times New Roman" w:hAnsi="Times New Roman" w:cs="Times New Roman"/>
          <w:sz w:val="28"/>
          <w:szCs w:val="28"/>
        </w:rPr>
        <w:t>Sơ đồ tổng quan</w:t>
      </w:r>
    </w:p>
    <w:p w:rsidR="003653F7" w:rsidRPr="00672943" w:rsidRDefault="003653F7" w:rsidP="003653F7">
      <w:pPr>
        <w:rPr>
          <w:rFonts w:ascii="Times New Roman" w:hAnsi="Times New Roman" w:cs="Times New Roman"/>
        </w:rPr>
      </w:pPr>
    </w:p>
    <w:p w:rsidR="007A5A06" w:rsidRPr="00672943" w:rsidRDefault="00930191" w:rsidP="007A5A06">
      <w:pPr>
        <w:ind w:left="1080"/>
        <w:rPr>
          <w:rFonts w:ascii="Times New Roman" w:hAnsi="Times New Roman" w:cs="Times New Roman"/>
          <w:sz w:val="28"/>
          <w:szCs w:val="28"/>
        </w:rPr>
      </w:pPr>
      <w:r w:rsidRPr="00672943">
        <w:rPr>
          <w:rFonts w:ascii="Times New Roman" w:hAnsi="Times New Roman" w:cs="Times New Roman"/>
        </w:rPr>
        <w:object w:dxaOrig="12717" w:dyaOrig="10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2.25pt" o:ole="">
            <v:imagedata r:id="rId8" o:title=""/>
          </v:shape>
          <o:OLEObject Type="Embed" ProgID="Visio.Drawing.15" ShapeID="_x0000_i1025" DrawAspect="Content" ObjectID="_1540467279" r:id="rId9"/>
        </w:object>
      </w:r>
    </w:p>
    <w:p w:rsidR="00F64DF0" w:rsidRPr="00672943" w:rsidRDefault="003C1ED8" w:rsidP="00BE58A5">
      <w:pPr>
        <w:pStyle w:val="Heading4"/>
        <w:numPr>
          <w:ilvl w:val="0"/>
          <w:numId w:val="9"/>
        </w:numPr>
        <w:ind w:hanging="360"/>
        <w:rPr>
          <w:rFonts w:ascii="Times New Roman" w:hAnsi="Times New Roman" w:cs="Times New Roman"/>
          <w:sz w:val="28"/>
          <w:szCs w:val="28"/>
        </w:rPr>
      </w:pPr>
      <w:r w:rsidRPr="00672943">
        <w:rPr>
          <w:rFonts w:ascii="Times New Roman" w:hAnsi="Times New Roman" w:cs="Times New Roman"/>
          <w:sz w:val="28"/>
          <w:szCs w:val="28"/>
        </w:rPr>
        <w:lastRenderedPageBreak/>
        <w:t xml:space="preserve">Sơ đồ tuần tự </w:t>
      </w:r>
    </w:p>
    <w:p w:rsidR="00F5533F" w:rsidRPr="00672943" w:rsidRDefault="00685D8B" w:rsidP="00183A66">
      <w:pPr>
        <w:pStyle w:val="ListParagraph"/>
        <w:numPr>
          <w:ilvl w:val="0"/>
          <w:numId w:val="9"/>
        </w:numPr>
        <w:ind w:hanging="371"/>
        <w:rPr>
          <w:rFonts w:ascii="Times New Roman" w:hAnsi="Times New Roman" w:cs="Times New Roman"/>
          <w:sz w:val="28"/>
        </w:rPr>
      </w:pPr>
      <w:r w:rsidRPr="00672943">
        <w:rPr>
          <w:rFonts w:ascii="Times New Roman" w:hAnsi="Times New Roman" w:cs="Times New Roman"/>
        </w:rPr>
        <w:t xml:space="preserve"> </w:t>
      </w:r>
      <w:r w:rsidRPr="00672943">
        <w:rPr>
          <w:rFonts w:ascii="Times New Roman" w:hAnsi="Times New Roman" w:cs="Times New Roman"/>
        </w:rPr>
        <w:object w:dxaOrig="15176" w:dyaOrig="11576">
          <v:shape id="_x0000_i1026" type="#_x0000_t75" style="width:467.25pt;height:356.25pt" o:ole="">
            <v:imagedata r:id="rId10" o:title=""/>
          </v:shape>
          <o:OLEObject Type="Embed" ProgID="Visio.Drawing.15" ShapeID="_x0000_i1026" DrawAspect="Content" ObjectID="_1540467280" r:id="rId11"/>
        </w:object>
      </w:r>
      <w:r w:rsidR="00F5533F" w:rsidRPr="00672943">
        <w:rPr>
          <w:rFonts w:ascii="Times New Roman" w:hAnsi="Times New Roman" w:cs="Times New Roman"/>
          <w:sz w:val="28"/>
        </w:rPr>
        <w:t>c. Sơ đồ lớp</w:t>
      </w:r>
    </w:p>
    <w:p w:rsidR="00685D8B" w:rsidRPr="00672943" w:rsidRDefault="00F5533F" w:rsidP="00183A66">
      <w:pPr>
        <w:rPr>
          <w:rFonts w:ascii="Times New Roman" w:hAnsi="Times New Roman" w:cs="Times New Roman"/>
        </w:rPr>
      </w:pPr>
      <w:r w:rsidRPr="00672943">
        <w:rPr>
          <w:rFonts w:ascii="Times New Roman" w:hAnsi="Times New Roman" w:cs="Times New Roman"/>
          <w:noProof/>
        </w:rPr>
        <w:lastRenderedPageBreak/>
        <w:drawing>
          <wp:inline distT="0" distB="0" distL="0" distR="0">
            <wp:extent cx="5943600" cy="390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s is a Data Acce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rsidR="00F5533F" w:rsidRPr="00672943" w:rsidRDefault="00F5533F" w:rsidP="00F5533F">
      <w:pPr>
        <w:pStyle w:val="ListParagraph"/>
        <w:ind w:left="1080"/>
        <w:rPr>
          <w:rFonts w:ascii="Times New Roman" w:hAnsi="Times New Roman" w:cs="Times New Roman"/>
        </w:rPr>
      </w:pPr>
      <w:r w:rsidRPr="00672943">
        <w:rPr>
          <w:rFonts w:ascii="Times New Roman" w:hAnsi="Times New Roman" w:cs="Times New Roman"/>
        </w:rPr>
        <w:t>Business Logic</w:t>
      </w:r>
    </w:p>
    <w:p w:rsidR="00F5533F" w:rsidRPr="00672943" w:rsidRDefault="00F5533F" w:rsidP="00781E47">
      <w:pPr>
        <w:rPr>
          <w:rFonts w:ascii="Times New Roman" w:hAnsi="Times New Roman" w:cs="Times New Roman"/>
        </w:rPr>
      </w:pPr>
    </w:p>
    <w:p w:rsidR="00F5533F" w:rsidRPr="00672943" w:rsidRDefault="008A4BA7" w:rsidP="00F5533F">
      <w:pPr>
        <w:ind w:left="1080"/>
        <w:rPr>
          <w:rFonts w:ascii="Times New Roman" w:hAnsi="Times New Roman" w:cs="Times New Roman"/>
        </w:rPr>
      </w:pPr>
      <w:r w:rsidRPr="00672943">
        <w:rPr>
          <w:rFonts w:ascii="Times New Roman" w:hAnsi="Times New Roman" w:cs="Times New Roman"/>
          <w:noProof/>
        </w:rPr>
        <w:lastRenderedPageBreak/>
        <w:drawing>
          <wp:inline distT="0" distB="0" distL="0" distR="0" wp14:anchorId="37D57D44" wp14:editId="5318515C">
            <wp:extent cx="4960961" cy="43788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662" t="11233" r="41323" b="18091"/>
                    <a:stretch/>
                  </pic:blipFill>
                  <pic:spPr bwMode="auto">
                    <a:xfrm>
                      <a:off x="0" y="0"/>
                      <a:ext cx="4972676" cy="4389146"/>
                    </a:xfrm>
                    <a:prstGeom prst="rect">
                      <a:avLst/>
                    </a:prstGeom>
                    <a:ln>
                      <a:noFill/>
                    </a:ln>
                    <a:extLst>
                      <a:ext uri="{53640926-AAD7-44D8-BBD7-CCE9431645EC}">
                        <a14:shadowObscured xmlns:a14="http://schemas.microsoft.com/office/drawing/2010/main"/>
                      </a:ext>
                    </a:extLst>
                  </pic:spPr>
                </pic:pic>
              </a:graphicData>
            </a:graphic>
          </wp:inline>
        </w:drawing>
      </w:r>
    </w:p>
    <w:p w:rsidR="007A5A06" w:rsidRPr="00672943" w:rsidRDefault="002D0B6B" w:rsidP="007A5A06">
      <w:pPr>
        <w:ind w:left="1080"/>
        <w:rPr>
          <w:rFonts w:ascii="Times New Roman" w:hAnsi="Times New Roman" w:cs="Times New Roman"/>
        </w:rPr>
      </w:pPr>
      <w:r w:rsidRPr="00672943">
        <w:rPr>
          <w:rFonts w:ascii="Times New Roman" w:hAnsi="Times New Roman" w:cs="Times New Roman"/>
        </w:rPr>
        <w:object w:dxaOrig="15175" w:dyaOrig="11575">
          <v:shape id="_x0000_i1027" type="#_x0000_t75" style="width:467.25pt;height:356.25pt" o:ole="">
            <v:imagedata r:id="rId14" o:title=""/>
          </v:shape>
          <o:OLEObject Type="Embed" ProgID="Visio.Drawing.15" ShapeID="_x0000_i1027" DrawAspect="Content" ObjectID="_1540467281" r:id="rId15"/>
        </w:object>
      </w:r>
      <w:r w:rsidR="00A424F0" w:rsidRPr="00672943">
        <w:rPr>
          <w:rFonts w:ascii="Times New Roman" w:hAnsi="Times New Roman" w:cs="Times New Roman"/>
        </w:rPr>
        <w:t>…</w:t>
      </w:r>
    </w:p>
    <w:p w:rsidR="00685D8B" w:rsidRPr="00672943" w:rsidRDefault="00685D8B" w:rsidP="007A5A06">
      <w:pPr>
        <w:ind w:left="1080"/>
        <w:rPr>
          <w:rFonts w:ascii="Times New Roman" w:hAnsi="Times New Roman" w:cs="Times New Roman"/>
          <w:sz w:val="28"/>
          <w:szCs w:val="28"/>
        </w:rPr>
      </w:pPr>
    </w:p>
    <w:p w:rsidR="00F64DF0" w:rsidRPr="00672943" w:rsidRDefault="003C1ED8" w:rsidP="001415E6">
      <w:pPr>
        <w:pStyle w:val="Heading3"/>
        <w:numPr>
          <w:ilvl w:val="0"/>
          <w:numId w:val="7"/>
        </w:numPr>
        <w:ind w:left="360" w:firstLine="0"/>
        <w:rPr>
          <w:rFonts w:ascii="Times New Roman" w:hAnsi="Times New Roman" w:cs="Times New Roman"/>
          <w:sz w:val="28"/>
          <w:szCs w:val="28"/>
        </w:rPr>
      </w:pPr>
      <w:bookmarkStart w:id="49" w:name="_Toc464293192"/>
      <w:r w:rsidRPr="00672943">
        <w:rPr>
          <w:rFonts w:ascii="Times New Roman" w:hAnsi="Times New Roman" w:cs="Times New Roman"/>
          <w:sz w:val="28"/>
          <w:szCs w:val="28"/>
        </w:rPr>
        <w:t>Yêu cầu về nghiệp vụ</w:t>
      </w:r>
      <w:bookmarkEnd w:id="49"/>
    </w:p>
    <w:tbl>
      <w:tblPr>
        <w:tblW w:w="8820" w:type="dxa"/>
        <w:tblInd w:w="685" w:type="dxa"/>
        <w:tblLayout w:type="fixed"/>
        <w:tblLook w:val="0400" w:firstRow="0" w:lastRow="0" w:firstColumn="0" w:lastColumn="0" w:noHBand="0" w:noVBand="1"/>
      </w:tblPr>
      <w:tblGrid>
        <w:gridCol w:w="1285"/>
        <w:gridCol w:w="1739"/>
        <w:gridCol w:w="5796"/>
      </w:tblGrid>
      <w:tr w:rsidR="007A5A06" w:rsidRPr="00672943" w:rsidTr="007337D5">
        <w:trPr>
          <w:trHeight w:val="300"/>
        </w:trPr>
        <w:tc>
          <w:tcPr>
            <w:tcW w:w="12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5A06" w:rsidRPr="00672943" w:rsidRDefault="007A5A06" w:rsidP="007337D5">
            <w:pPr>
              <w:pStyle w:val="StyleTabletextBoldCentered"/>
              <w:jc w:val="left"/>
              <w:rPr>
                <w:rFonts w:ascii="Times New Roman" w:hAnsi="Times New Roman"/>
                <w:sz w:val="28"/>
                <w:szCs w:val="28"/>
              </w:rPr>
            </w:pPr>
            <w:r w:rsidRPr="00672943">
              <w:rPr>
                <w:rFonts w:ascii="Times New Roman" w:hAnsi="Times New Roman"/>
                <w:sz w:val="28"/>
                <w:szCs w:val="28"/>
              </w:rPr>
              <w:t>STT</w:t>
            </w:r>
          </w:p>
        </w:tc>
        <w:tc>
          <w:tcPr>
            <w:tcW w:w="1739" w:type="dxa"/>
            <w:tcBorders>
              <w:top w:val="single" w:sz="8" w:space="0" w:color="000000"/>
              <w:left w:val="nil"/>
              <w:bottom w:val="single" w:sz="8" w:space="0" w:color="000000"/>
              <w:right w:val="single" w:sz="8" w:space="0" w:color="000000"/>
            </w:tcBorders>
            <w:shd w:val="clear" w:color="auto" w:fill="FFFFFF"/>
            <w:vAlign w:val="center"/>
          </w:tcPr>
          <w:p w:rsidR="007A5A06" w:rsidRPr="00672943" w:rsidRDefault="007A5A06" w:rsidP="007337D5">
            <w:pPr>
              <w:pStyle w:val="StyleTabletextBoldCentered"/>
              <w:jc w:val="left"/>
              <w:rPr>
                <w:rFonts w:ascii="Times New Roman" w:hAnsi="Times New Roman"/>
                <w:sz w:val="28"/>
                <w:szCs w:val="28"/>
              </w:rPr>
            </w:pPr>
            <w:r w:rsidRPr="00672943">
              <w:rPr>
                <w:rFonts w:ascii="Times New Roman" w:hAnsi="Times New Roman"/>
                <w:sz w:val="28"/>
                <w:szCs w:val="28"/>
              </w:rPr>
              <w:t>Tên</w:t>
            </w:r>
          </w:p>
        </w:tc>
        <w:tc>
          <w:tcPr>
            <w:tcW w:w="5796" w:type="dxa"/>
            <w:tcBorders>
              <w:top w:val="single" w:sz="8" w:space="0" w:color="000000"/>
              <w:left w:val="nil"/>
              <w:bottom w:val="single" w:sz="8" w:space="0" w:color="000000"/>
              <w:right w:val="single" w:sz="8" w:space="0" w:color="000000"/>
            </w:tcBorders>
            <w:shd w:val="clear" w:color="auto" w:fill="FFFFFF"/>
            <w:vAlign w:val="center"/>
          </w:tcPr>
          <w:p w:rsidR="007A5A06" w:rsidRPr="00672943" w:rsidRDefault="007A5A06" w:rsidP="007337D5">
            <w:pPr>
              <w:pStyle w:val="StyleTabletextBoldCentered"/>
              <w:jc w:val="left"/>
              <w:rPr>
                <w:rFonts w:ascii="Times New Roman" w:hAnsi="Times New Roman"/>
                <w:sz w:val="28"/>
                <w:szCs w:val="28"/>
              </w:rPr>
            </w:pPr>
            <w:r w:rsidRPr="00672943">
              <w:rPr>
                <w:rFonts w:ascii="Times New Roman" w:hAnsi="Times New Roman"/>
                <w:sz w:val="28"/>
                <w:szCs w:val="28"/>
              </w:rPr>
              <w:t>Mô tả</w:t>
            </w:r>
          </w:p>
        </w:tc>
      </w:tr>
      <w:tr w:rsidR="007A5A06" w:rsidRPr="00672943" w:rsidTr="007337D5">
        <w:trPr>
          <w:trHeight w:val="820"/>
        </w:trPr>
        <w:tc>
          <w:tcPr>
            <w:tcW w:w="1285" w:type="dxa"/>
            <w:tcBorders>
              <w:top w:val="nil"/>
              <w:left w:val="single" w:sz="8" w:space="0" w:color="000000"/>
              <w:bottom w:val="single" w:sz="4" w:space="0" w:color="000000"/>
              <w:right w:val="single" w:sz="8" w:space="0" w:color="000000"/>
            </w:tcBorders>
            <w:shd w:val="clear" w:color="auto" w:fill="FFFFFF"/>
            <w:vAlign w:val="center"/>
          </w:tcPr>
          <w:p w:rsidR="007A5A06" w:rsidRPr="00672943" w:rsidRDefault="007A5A06" w:rsidP="00183A66">
            <w:pPr>
              <w:rPr>
                <w:rFonts w:ascii="Times New Roman" w:hAnsi="Times New Roman" w:cs="Times New Roman"/>
                <w:sz w:val="28"/>
                <w:szCs w:val="28"/>
              </w:rPr>
            </w:pPr>
            <w:r w:rsidRPr="00672943">
              <w:rPr>
                <w:rFonts w:ascii="Times New Roman" w:hAnsi="Times New Roman" w:cs="Times New Roman"/>
                <w:sz w:val="28"/>
                <w:szCs w:val="28"/>
              </w:rPr>
              <w:t>Yeucau_1</w:t>
            </w:r>
          </w:p>
        </w:tc>
        <w:tc>
          <w:tcPr>
            <w:tcW w:w="1739" w:type="dxa"/>
            <w:tcBorders>
              <w:top w:val="nil"/>
              <w:left w:val="nil"/>
              <w:bottom w:val="single" w:sz="4" w:space="0" w:color="000000"/>
              <w:right w:val="single" w:sz="8" w:space="0" w:color="000000"/>
            </w:tcBorders>
            <w:shd w:val="clear" w:color="auto" w:fill="FFFFFF"/>
            <w:vAlign w:val="center"/>
          </w:tcPr>
          <w:p w:rsidR="007A5A06" w:rsidRPr="00672943" w:rsidRDefault="007A5A06" w:rsidP="00183A66">
            <w:pPr>
              <w:rPr>
                <w:rFonts w:ascii="Times New Roman" w:hAnsi="Times New Roman" w:cs="Times New Roman"/>
                <w:sz w:val="28"/>
                <w:szCs w:val="28"/>
              </w:rPr>
            </w:pPr>
            <w:r w:rsidRPr="00672943">
              <w:rPr>
                <w:rFonts w:ascii="Times New Roman" w:hAnsi="Times New Roman" w:cs="Times New Roman"/>
                <w:sz w:val="28"/>
                <w:szCs w:val="28"/>
              </w:rPr>
              <w:t>Ngày tháng</w:t>
            </w:r>
          </w:p>
        </w:tc>
        <w:tc>
          <w:tcPr>
            <w:tcW w:w="5796" w:type="dxa"/>
            <w:tcBorders>
              <w:top w:val="nil"/>
              <w:left w:val="nil"/>
              <w:bottom w:val="single" w:sz="4" w:space="0" w:color="000000"/>
              <w:right w:val="single" w:sz="8" w:space="0" w:color="000000"/>
            </w:tcBorders>
            <w:shd w:val="clear" w:color="auto" w:fill="FFFFFF"/>
            <w:vAlign w:val="center"/>
          </w:tcPr>
          <w:p w:rsidR="007A5A06" w:rsidRPr="00672943" w:rsidRDefault="007A5A06" w:rsidP="00183A66">
            <w:pPr>
              <w:rPr>
                <w:rFonts w:ascii="Times New Roman" w:hAnsi="Times New Roman" w:cs="Times New Roman"/>
                <w:sz w:val="28"/>
                <w:szCs w:val="28"/>
              </w:rPr>
            </w:pPr>
            <w:r w:rsidRPr="00672943">
              <w:rPr>
                <w:rFonts w:ascii="Times New Roman" w:hAnsi="Times New Roman" w:cs="Times New Roman"/>
                <w:sz w:val="28"/>
                <w:szCs w:val="28"/>
              </w:rPr>
              <w:t>Tất cả các ô nhập ngày tháng hoặc hiển thị phải định ngày tháng năm dưới dạng: dd/mm/yyyy</w:t>
            </w:r>
          </w:p>
        </w:tc>
      </w:tr>
      <w:tr w:rsidR="007A5A06" w:rsidRPr="00672943" w:rsidTr="007337D5">
        <w:trPr>
          <w:trHeight w:val="340"/>
        </w:trPr>
        <w:tc>
          <w:tcPr>
            <w:tcW w:w="1285" w:type="dxa"/>
            <w:tcBorders>
              <w:top w:val="single" w:sz="4" w:space="0" w:color="000000"/>
              <w:left w:val="single" w:sz="8" w:space="0" w:color="000000"/>
              <w:bottom w:val="single" w:sz="8" w:space="0" w:color="000000"/>
              <w:right w:val="single" w:sz="4" w:space="0" w:color="000000"/>
            </w:tcBorders>
            <w:shd w:val="clear" w:color="auto" w:fill="FFFFFF"/>
            <w:vAlign w:val="center"/>
          </w:tcPr>
          <w:p w:rsidR="007A5A06" w:rsidRPr="00672943" w:rsidRDefault="007A5A06" w:rsidP="00183A66">
            <w:pPr>
              <w:rPr>
                <w:rFonts w:ascii="Times New Roman" w:hAnsi="Times New Roman" w:cs="Times New Roman"/>
                <w:sz w:val="28"/>
                <w:szCs w:val="28"/>
              </w:rPr>
            </w:pPr>
            <w:r w:rsidRPr="00672943">
              <w:rPr>
                <w:rFonts w:ascii="Times New Roman" w:hAnsi="Times New Roman" w:cs="Times New Roman"/>
                <w:sz w:val="28"/>
                <w:szCs w:val="28"/>
              </w:rPr>
              <w:t>Yeucau_2</w:t>
            </w:r>
          </w:p>
        </w:tc>
        <w:tc>
          <w:tcPr>
            <w:tcW w:w="1739" w:type="dxa"/>
            <w:tcBorders>
              <w:top w:val="single" w:sz="4" w:space="0" w:color="000000"/>
              <w:left w:val="single" w:sz="4" w:space="0" w:color="000000"/>
              <w:bottom w:val="single" w:sz="8" w:space="0" w:color="000000"/>
              <w:right w:val="single" w:sz="8" w:space="0" w:color="000000"/>
            </w:tcBorders>
            <w:shd w:val="clear" w:color="auto" w:fill="FFFFFF"/>
            <w:vAlign w:val="center"/>
          </w:tcPr>
          <w:p w:rsidR="007A5A06" w:rsidRPr="00672943" w:rsidRDefault="007A5A06" w:rsidP="00183A66">
            <w:pPr>
              <w:rPr>
                <w:rFonts w:ascii="Times New Roman" w:hAnsi="Times New Roman" w:cs="Times New Roman"/>
                <w:sz w:val="28"/>
                <w:szCs w:val="28"/>
              </w:rPr>
            </w:pPr>
            <w:r w:rsidRPr="00672943">
              <w:rPr>
                <w:rFonts w:ascii="Times New Roman" w:hAnsi="Times New Roman" w:cs="Times New Roman"/>
                <w:sz w:val="28"/>
                <w:szCs w:val="28"/>
              </w:rPr>
              <w:t>File upload</w:t>
            </w:r>
          </w:p>
        </w:tc>
        <w:tc>
          <w:tcPr>
            <w:tcW w:w="5796" w:type="dxa"/>
            <w:tcBorders>
              <w:top w:val="single" w:sz="4" w:space="0" w:color="000000"/>
              <w:left w:val="nil"/>
              <w:bottom w:val="single" w:sz="8" w:space="0" w:color="000000"/>
              <w:right w:val="single" w:sz="8" w:space="0" w:color="000000"/>
            </w:tcBorders>
            <w:shd w:val="clear" w:color="auto" w:fill="FFFFFF"/>
            <w:vAlign w:val="center"/>
          </w:tcPr>
          <w:p w:rsidR="007A5A06" w:rsidRPr="00672943" w:rsidRDefault="007A5A06" w:rsidP="00183A66">
            <w:pPr>
              <w:rPr>
                <w:rFonts w:ascii="Times New Roman" w:hAnsi="Times New Roman" w:cs="Times New Roman"/>
                <w:sz w:val="28"/>
                <w:szCs w:val="28"/>
              </w:rPr>
            </w:pPr>
            <w:r w:rsidRPr="00672943">
              <w:rPr>
                <w:rFonts w:ascii="Times New Roman" w:hAnsi="Times New Roman" w:cs="Times New Roman"/>
                <w:sz w:val="28"/>
                <w:szCs w:val="28"/>
              </w:rPr>
              <w:t>Dung lượ</w:t>
            </w:r>
            <w:r w:rsidR="003A39FB" w:rsidRPr="00672943">
              <w:rPr>
                <w:rFonts w:ascii="Times New Roman" w:hAnsi="Times New Roman" w:cs="Times New Roman"/>
                <w:sz w:val="28"/>
                <w:szCs w:val="28"/>
              </w:rPr>
              <w:t>ng không quá 25</w:t>
            </w:r>
            <w:r w:rsidRPr="00672943">
              <w:rPr>
                <w:rFonts w:ascii="Times New Roman" w:hAnsi="Times New Roman" w:cs="Times New Roman"/>
                <w:sz w:val="28"/>
                <w:szCs w:val="28"/>
              </w:rPr>
              <w:t>MB</w:t>
            </w:r>
          </w:p>
        </w:tc>
      </w:tr>
    </w:tbl>
    <w:p w:rsidR="007A5A06" w:rsidRPr="00672943" w:rsidRDefault="007A5A06" w:rsidP="007A5A06">
      <w:pPr>
        <w:ind w:left="720"/>
        <w:rPr>
          <w:rFonts w:ascii="Times New Roman" w:hAnsi="Times New Roman" w:cs="Times New Roman"/>
          <w:sz w:val="28"/>
          <w:szCs w:val="28"/>
        </w:rPr>
      </w:pPr>
    </w:p>
    <w:p w:rsidR="00F64DF0" w:rsidRPr="00672943" w:rsidRDefault="003C1ED8" w:rsidP="001415E6">
      <w:pPr>
        <w:pStyle w:val="Heading3"/>
        <w:numPr>
          <w:ilvl w:val="0"/>
          <w:numId w:val="7"/>
        </w:numPr>
        <w:ind w:left="360" w:firstLine="0"/>
        <w:rPr>
          <w:rFonts w:ascii="Times New Roman" w:hAnsi="Times New Roman" w:cs="Times New Roman"/>
          <w:sz w:val="28"/>
          <w:szCs w:val="28"/>
        </w:rPr>
      </w:pPr>
      <w:bookmarkStart w:id="50" w:name="_Toc464293193"/>
      <w:r w:rsidRPr="00672943">
        <w:rPr>
          <w:rFonts w:ascii="Times New Roman" w:hAnsi="Times New Roman" w:cs="Times New Roman"/>
          <w:sz w:val="28"/>
          <w:szCs w:val="28"/>
        </w:rPr>
        <w:t>Yêu cầu chung</w:t>
      </w:r>
      <w:bookmarkEnd w:id="50"/>
    </w:p>
    <w:p w:rsidR="007A5A06" w:rsidRPr="00672943" w:rsidRDefault="007A5A06" w:rsidP="000F24DA">
      <w:pPr>
        <w:pStyle w:val="ListParagraph"/>
        <w:numPr>
          <w:ilvl w:val="1"/>
          <w:numId w:val="7"/>
        </w:numPr>
        <w:ind w:left="900" w:hanging="270"/>
        <w:rPr>
          <w:rFonts w:ascii="Times New Roman" w:hAnsi="Times New Roman" w:cs="Times New Roman"/>
          <w:sz w:val="28"/>
          <w:szCs w:val="28"/>
        </w:rPr>
      </w:pPr>
      <w:r w:rsidRPr="00672943">
        <w:rPr>
          <w:rFonts w:ascii="Times New Roman" w:hAnsi="Times New Roman" w:cs="Times New Roman"/>
          <w:sz w:val="28"/>
          <w:szCs w:val="28"/>
        </w:rPr>
        <w:t>Các bảng</w:t>
      </w:r>
    </w:p>
    <w:p w:rsidR="00183A66" w:rsidRPr="00672943" w:rsidRDefault="00183A66" w:rsidP="00183A66">
      <w:pPr>
        <w:ind w:left="720"/>
        <w:rPr>
          <w:rFonts w:ascii="Times New Roman" w:hAnsi="Times New Roman" w:cs="Times New Roman"/>
          <w:sz w:val="28"/>
          <w:szCs w:val="28"/>
        </w:rPr>
      </w:pPr>
    </w:p>
    <w:p w:rsidR="00183A66" w:rsidRPr="00672943" w:rsidRDefault="00183A66" w:rsidP="00183A66">
      <w:pPr>
        <w:ind w:left="720"/>
        <w:rPr>
          <w:rFonts w:ascii="Times New Roman" w:hAnsi="Times New Roman" w:cs="Times New Roman"/>
          <w:sz w:val="28"/>
          <w:szCs w:val="28"/>
        </w:rPr>
      </w:pPr>
    </w:p>
    <w:p w:rsidR="00183A66" w:rsidRPr="00672943" w:rsidRDefault="007A5A06" w:rsidP="00183A66">
      <w:pPr>
        <w:ind w:left="720"/>
        <w:rPr>
          <w:rFonts w:ascii="Times New Roman" w:hAnsi="Times New Roman" w:cs="Times New Roman"/>
          <w:sz w:val="28"/>
          <w:szCs w:val="28"/>
        </w:rPr>
      </w:pPr>
      <w:r w:rsidRPr="00672943">
        <w:rPr>
          <w:rFonts w:ascii="Times New Roman" w:hAnsi="Times New Roman" w:cs="Times New Roman"/>
          <w:noProof/>
          <w:sz w:val="28"/>
          <w:szCs w:val="28"/>
        </w:rPr>
        <w:drawing>
          <wp:inline distT="0" distB="0" distL="0" distR="0" wp14:anchorId="67CFD164" wp14:editId="2AA0E3FD">
            <wp:extent cx="5585460" cy="2618105"/>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585460" cy="2618105"/>
                    </a:xfrm>
                    <a:prstGeom prst="rect">
                      <a:avLst/>
                    </a:prstGeom>
                    <a:ln/>
                  </pic:spPr>
                </pic:pic>
              </a:graphicData>
            </a:graphic>
          </wp:inline>
        </w:drawing>
      </w:r>
      <w:bookmarkStart w:id="51" w:name="_Toc464293194"/>
    </w:p>
    <w:p w:rsidR="00183A66" w:rsidRPr="00672943" w:rsidRDefault="00183A66" w:rsidP="00183A66">
      <w:pPr>
        <w:ind w:left="720"/>
        <w:rPr>
          <w:rFonts w:ascii="Times New Roman" w:hAnsi="Times New Roman" w:cs="Times New Roman"/>
          <w:sz w:val="28"/>
          <w:szCs w:val="28"/>
        </w:rPr>
      </w:pPr>
    </w:p>
    <w:p w:rsidR="00183A66" w:rsidRPr="00672943" w:rsidRDefault="00183A66" w:rsidP="00183A66">
      <w:pPr>
        <w:pStyle w:val="Heading2"/>
        <w:rPr>
          <w:rFonts w:ascii="Times New Roman" w:hAnsi="Times New Roman" w:cs="Times New Roman"/>
          <w:b/>
          <w:color w:val="BFBFBF" w:themeColor="background1" w:themeShade="BF"/>
          <w:sz w:val="28"/>
          <w:szCs w:val="28"/>
        </w:rPr>
      </w:pPr>
      <w:r w:rsidRPr="00672943">
        <w:rPr>
          <w:rFonts w:ascii="Times New Roman" w:hAnsi="Times New Roman" w:cs="Times New Roman"/>
          <w:b/>
          <w:color w:val="BFBFBF" w:themeColor="background1" w:themeShade="BF"/>
          <w:sz w:val="28"/>
          <w:szCs w:val="28"/>
        </w:rPr>
        <w:t>Phần IV.Thiết kế kiến trúc</w:t>
      </w:r>
    </w:p>
    <w:p w:rsidR="00183A66" w:rsidRPr="00672943" w:rsidRDefault="00183A66" w:rsidP="00183A66">
      <w:pPr>
        <w:pStyle w:val="ListParagraph"/>
        <w:numPr>
          <w:ilvl w:val="3"/>
          <w:numId w:val="7"/>
        </w:numPr>
        <w:ind w:left="0" w:firstLine="426"/>
        <w:rPr>
          <w:rFonts w:ascii="Times New Roman" w:hAnsi="Times New Roman" w:cs="Times New Roman"/>
          <w:sz w:val="28"/>
        </w:rPr>
      </w:pPr>
      <w:r w:rsidRPr="00672943">
        <w:rPr>
          <w:rFonts w:ascii="Times New Roman" w:hAnsi="Times New Roman" w:cs="Times New Roman"/>
          <w:sz w:val="28"/>
        </w:rPr>
        <w:t>Thiết kế kiến trúc</w:t>
      </w:r>
    </w:p>
    <w:p w:rsidR="00183A66" w:rsidRDefault="00183A66" w:rsidP="00183A66">
      <w:pPr>
        <w:pStyle w:val="ListParagraph"/>
        <w:numPr>
          <w:ilvl w:val="4"/>
          <w:numId w:val="7"/>
        </w:numPr>
        <w:ind w:left="284" w:right="4" w:firstLine="850"/>
        <w:rPr>
          <w:rFonts w:ascii="Times New Roman" w:hAnsi="Times New Roman" w:cs="Times New Roman"/>
          <w:sz w:val="28"/>
        </w:rPr>
      </w:pPr>
      <w:r w:rsidRPr="00672943">
        <w:rPr>
          <w:rFonts w:ascii="Times New Roman" w:hAnsi="Times New Roman" w:cs="Times New Roman"/>
          <w:sz w:val="28"/>
        </w:rPr>
        <w:t>Thiết kế tổng quan:</w:t>
      </w:r>
    </w:p>
    <w:p w:rsidR="00672943" w:rsidRDefault="00672943" w:rsidP="00672943">
      <w:pPr>
        <w:pStyle w:val="ListParagraph"/>
        <w:ind w:left="1134" w:right="4"/>
        <w:rPr>
          <w:rFonts w:ascii="Times New Roman" w:hAnsi="Times New Roman" w:cs="Times New Roman"/>
          <w:sz w:val="28"/>
        </w:rPr>
      </w:pPr>
      <w:r w:rsidRPr="00672943">
        <w:rPr>
          <w:rFonts w:ascii="Times New Roman" w:hAnsi="Times New Roman" w:cs="Times New Roman"/>
        </w:rPr>
        <w:object w:dxaOrig="13373" w:dyaOrig="5714">
          <v:shape id="_x0000_i1028" type="#_x0000_t75" style="width:467.25pt;height:200.25pt" o:ole="">
            <v:imagedata r:id="rId17" o:title=""/>
          </v:shape>
          <o:OLEObject Type="Embed" ProgID="Visio.Drawing.15" ShapeID="_x0000_i1028" DrawAspect="Content" ObjectID="_1540467282" r:id="rId18"/>
        </w:object>
      </w:r>
    </w:p>
    <w:p w:rsidR="00672943" w:rsidRDefault="00672943" w:rsidP="00183A66">
      <w:pPr>
        <w:pStyle w:val="ListParagraph"/>
        <w:numPr>
          <w:ilvl w:val="4"/>
          <w:numId w:val="7"/>
        </w:numPr>
        <w:ind w:left="284" w:right="4" w:firstLine="850"/>
        <w:rPr>
          <w:rFonts w:ascii="Times New Roman" w:hAnsi="Times New Roman" w:cs="Times New Roman"/>
          <w:sz w:val="28"/>
        </w:rPr>
      </w:pPr>
      <w:r>
        <w:rPr>
          <w:rFonts w:ascii="Times New Roman" w:hAnsi="Times New Roman" w:cs="Times New Roman"/>
          <w:sz w:val="28"/>
        </w:rPr>
        <w:t>Thiết kế chi tiết</w:t>
      </w:r>
    </w:p>
    <w:p w:rsidR="00672943" w:rsidRPr="00672943" w:rsidRDefault="00672943" w:rsidP="00672943">
      <w:pPr>
        <w:pStyle w:val="ListParagraph"/>
        <w:ind w:left="1134" w:right="4"/>
        <w:rPr>
          <w:rFonts w:ascii="Times New Roman" w:hAnsi="Times New Roman" w:cs="Times New Roman"/>
          <w:sz w:val="28"/>
        </w:rPr>
      </w:pPr>
    </w:p>
    <w:p w:rsidR="00672943" w:rsidRDefault="00672943" w:rsidP="00672943">
      <w:pPr>
        <w:ind w:firstLine="720"/>
        <w:rPr>
          <w:rFonts w:ascii="Times New Roman" w:hAnsi="Times New Roman" w:cs="Times New Roman"/>
          <w:sz w:val="28"/>
          <w:szCs w:val="28"/>
        </w:rPr>
      </w:pPr>
      <w:r>
        <w:object w:dxaOrig="10590" w:dyaOrig="5910">
          <v:shape id="_x0000_i1029" type="#_x0000_t75" style="width:467.25pt;height:261pt" o:ole="">
            <v:imagedata r:id="rId19" o:title=""/>
          </v:shape>
          <o:OLEObject Type="Embed" ProgID="Visio.Drawing.15" ShapeID="_x0000_i1029" DrawAspect="Content" ObjectID="_1540467283" r:id="rId20"/>
        </w:object>
      </w:r>
    </w:p>
    <w:p w:rsidR="00672943" w:rsidRDefault="00672943" w:rsidP="00672943">
      <w:pPr>
        <w:ind w:left="720"/>
        <w:jc w:val="both"/>
        <w:rPr>
          <w:rFonts w:ascii="Times New Roman" w:hAnsi="Times New Roman" w:cs="Times New Roman"/>
          <w:sz w:val="28"/>
          <w:szCs w:val="28"/>
        </w:rPr>
      </w:pPr>
      <w:r w:rsidRPr="00672943">
        <w:rPr>
          <w:rFonts w:ascii="Times New Roman" w:hAnsi="Times New Roman" w:cs="Times New Roman"/>
          <w:b/>
          <w:sz w:val="28"/>
          <w:szCs w:val="28"/>
        </w:rPr>
        <w:t>WebView</w:t>
      </w:r>
      <w:r>
        <w:rPr>
          <w:rFonts w:ascii="Times New Roman" w:hAnsi="Times New Roman" w:cs="Times New Roman"/>
          <w:sz w:val="28"/>
          <w:szCs w:val="28"/>
        </w:rPr>
        <w:t>: Đưa dữ liệu ra giao diện hiển thị</w:t>
      </w:r>
    </w:p>
    <w:p w:rsidR="00672943" w:rsidRDefault="00672943" w:rsidP="00672943">
      <w:pPr>
        <w:ind w:left="720"/>
        <w:jc w:val="both"/>
        <w:rPr>
          <w:rFonts w:ascii="Times New Roman" w:hAnsi="Times New Roman" w:cs="Times New Roman"/>
          <w:sz w:val="28"/>
          <w:szCs w:val="28"/>
        </w:rPr>
      </w:pPr>
      <w:r w:rsidRPr="00672943">
        <w:rPr>
          <w:rFonts w:ascii="Times New Roman" w:hAnsi="Times New Roman" w:cs="Times New Roman"/>
          <w:b/>
          <w:sz w:val="28"/>
          <w:szCs w:val="28"/>
        </w:rPr>
        <w:t>BusinessService</w:t>
      </w:r>
      <w:r>
        <w:rPr>
          <w:rFonts w:ascii="Times New Roman" w:hAnsi="Times New Roman" w:cs="Times New Roman"/>
          <w:sz w:val="28"/>
          <w:szCs w:val="28"/>
        </w:rPr>
        <w:t>: Thực hiện chuyển các dữ liệu lấy từ DataAccess thành dữ liệu có cấu trúc và cung cấp dữ liệu cho lớp WebView, ngoài ra còn chuyển dữ liệu từ giao diện vào DataAccess.</w:t>
      </w:r>
    </w:p>
    <w:p w:rsidR="00672943" w:rsidRDefault="00672943" w:rsidP="00672943">
      <w:pPr>
        <w:ind w:left="720"/>
        <w:jc w:val="both"/>
        <w:rPr>
          <w:rFonts w:ascii="Times New Roman" w:hAnsi="Times New Roman" w:cs="Times New Roman"/>
          <w:sz w:val="28"/>
          <w:szCs w:val="28"/>
        </w:rPr>
      </w:pPr>
      <w:r w:rsidRPr="00672943">
        <w:rPr>
          <w:rFonts w:ascii="Times New Roman" w:hAnsi="Times New Roman" w:cs="Times New Roman"/>
          <w:b/>
          <w:sz w:val="28"/>
          <w:szCs w:val="28"/>
        </w:rPr>
        <w:t>DataAccess</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Truy cập cơ sở dữ liệu, lấy dữ liệu từ câu truy vấn sql hoặc đưa dữ liệu vào cơ sở dữ liệu nhờ chuỗi truy vấn sql</w:t>
      </w:r>
    </w:p>
    <w:p w:rsidR="00672943" w:rsidRDefault="00672943" w:rsidP="00672943">
      <w:pPr>
        <w:ind w:firstLine="720"/>
        <w:jc w:val="both"/>
        <w:rPr>
          <w:rFonts w:ascii="Times New Roman" w:hAnsi="Times New Roman" w:cs="Times New Roman"/>
          <w:sz w:val="28"/>
          <w:szCs w:val="28"/>
        </w:rPr>
      </w:pPr>
      <w:r w:rsidRPr="00672943">
        <w:rPr>
          <w:rFonts w:ascii="Times New Roman" w:hAnsi="Times New Roman" w:cs="Times New Roman"/>
          <w:b/>
          <w:sz w:val="28"/>
          <w:szCs w:val="28"/>
        </w:rPr>
        <w:t>TVDT Database</w:t>
      </w:r>
      <w:r>
        <w:rPr>
          <w:rFonts w:ascii="Times New Roman" w:hAnsi="Times New Roman" w:cs="Times New Roman"/>
          <w:sz w:val="28"/>
          <w:szCs w:val="28"/>
        </w:rPr>
        <w:t xml:space="preserve">: Cơ sở dữ liệu của hệ thống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điện tử</w:t>
      </w:r>
    </w:p>
    <w:p w:rsidR="00672943" w:rsidRDefault="00672943" w:rsidP="00672943">
      <w:pPr>
        <w:ind w:left="720"/>
        <w:jc w:val="both"/>
        <w:rPr>
          <w:rFonts w:ascii="Times New Roman" w:hAnsi="Times New Roman" w:cs="Times New Roman"/>
          <w:sz w:val="28"/>
          <w:szCs w:val="28"/>
        </w:rPr>
      </w:pPr>
      <w:r w:rsidRPr="00672943">
        <w:rPr>
          <w:rFonts w:ascii="Times New Roman" w:hAnsi="Times New Roman" w:cs="Times New Roman"/>
          <w:b/>
          <w:sz w:val="28"/>
          <w:szCs w:val="28"/>
        </w:rPr>
        <w:t>BusinessEntities</w:t>
      </w:r>
      <w:r>
        <w:rPr>
          <w:rFonts w:ascii="Times New Roman" w:hAnsi="Times New Roman" w:cs="Times New Roman"/>
          <w:sz w:val="28"/>
          <w:szCs w:val="28"/>
        </w:rPr>
        <w:t xml:space="preserve">: Các thực thể của hệ thống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điện tử</w:t>
      </w:r>
      <w:r>
        <w:rPr>
          <w:rFonts w:ascii="Times New Roman" w:hAnsi="Times New Roman" w:cs="Times New Roman"/>
          <w:sz w:val="28"/>
          <w:szCs w:val="28"/>
        </w:rPr>
        <w:t xml:space="preserve"> như</w:t>
      </w:r>
      <w:r>
        <w:rPr>
          <w:rFonts w:ascii="Times New Roman" w:hAnsi="Times New Roman" w:cs="Times New Roman"/>
          <w:sz w:val="28"/>
          <w:szCs w:val="28"/>
        </w:rPr>
        <w:t>: tài liệu, tài khoản, thể loại, lĩnh vực, chuyên ngành.</w:t>
      </w:r>
    </w:p>
    <w:p w:rsidR="00672943" w:rsidRDefault="00672943" w:rsidP="00672943">
      <w:pPr>
        <w:ind w:left="720"/>
        <w:jc w:val="both"/>
        <w:rPr>
          <w:rFonts w:ascii="Times New Roman" w:hAnsi="Times New Roman" w:cs="Times New Roman"/>
          <w:sz w:val="28"/>
          <w:szCs w:val="28"/>
        </w:rPr>
      </w:pPr>
      <w:r w:rsidRPr="00672943">
        <w:rPr>
          <w:rFonts w:ascii="Times New Roman" w:hAnsi="Times New Roman" w:cs="Times New Roman"/>
          <w:b/>
          <w:sz w:val="28"/>
          <w:szCs w:val="28"/>
        </w:rPr>
        <w:t>ExceptionHandling</w:t>
      </w:r>
      <w:r>
        <w:rPr>
          <w:rFonts w:ascii="Times New Roman" w:hAnsi="Times New Roman" w:cs="Times New Roman"/>
          <w:sz w:val="28"/>
          <w:szCs w:val="28"/>
        </w:rPr>
        <w:t>: Xử lý các ngoại lệ của hệ thống</w:t>
      </w:r>
    </w:p>
    <w:p w:rsidR="00672943" w:rsidRDefault="00672943" w:rsidP="00672943">
      <w:pPr>
        <w:ind w:left="720"/>
        <w:jc w:val="both"/>
        <w:rPr>
          <w:rFonts w:ascii="Times New Roman" w:hAnsi="Times New Roman" w:cs="Times New Roman"/>
          <w:sz w:val="28"/>
          <w:szCs w:val="28"/>
        </w:rPr>
      </w:pPr>
      <w:r w:rsidRPr="00672943">
        <w:rPr>
          <w:rFonts w:ascii="Times New Roman" w:hAnsi="Times New Roman" w:cs="Times New Roman"/>
          <w:b/>
          <w:sz w:val="28"/>
          <w:szCs w:val="28"/>
        </w:rPr>
        <w:t>WebViewerFramework</w:t>
      </w:r>
      <w:r>
        <w:rPr>
          <w:rFonts w:ascii="Times New Roman" w:hAnsi="Times New Roman" w:cs="Times New Roman"/>
          <w:sz w:val="28"/>
          <w:szCs w:val="28"/>
        </w:rPr>
        <w:t>: Framework để hiển thị tài liệu từ file word, excel, pdf.</w:t>
      </w:r>
    </w:p>
    <w:p w:rsidR="00183A66" w:rsidRPr="00672943" w:rsidRDefault="00183A66" w:rsidP="00183A66">
      <w:pPr>
        <w:pStyle w:val="ListParagraph"/>
        <w:ind w:left="1134" w:right="4"/>
        <w:rPr>
          <w:rFonts w:ascii="Times New Roman" w:hAnsi="Times New Roman" w:cs="Times New Roman"/>
        </w:rPr>
      </w:pPr>
    </w:p>
    <w:p w:rsidR="00183A66" w:rsidRPr="009E6CD0" w:rsidRDefault="00183A66" w:rsidP="00183A66">
      <w:pPr>
        <w:pStyle w:val="ListParagraph"/>
        <w:numPr>
          <w:ilvl w:val="3"/>
          <w:numId w:val="7"/>
        </w:numPr>
        <w:ind w:left="0" w:firstLine="426"/>
        <w:rPr>
          <w:rFonts w:ascii="Times New Roman" w:hAnsi="Times New Roman" w:cs="Times New Roman"/>
          <w:b/>
          <w:sz w:val="28"/>
        </w:rPr>
      </w:pPr>
      <w:r w:rsidRPr="009E6CD0">
        <w:rPr>
          <w:rFonts w:ascii="Times New Roman" w:hAnsi="Times New Roman" w:cs="Times New Roman"/>
          <w:b/>
          <w:sz w:val="28"/>
        </w:rPr>
        <w:t>Thiết kế cơ sở dữ liệu</w:t>
      </w:r>
      <w:bookmarkStart w:id="52" w:name="_GoBack"/>
      <w:bookmarkEnd w:id="52"/>
    </w:p>
    <w:p w:rsidR="00183A66" w:rsidRPr="00672943" w:rsidRDefault="00B771B3" w:rsidP="00183A66">
      <w:pPr>
        <w:ind w:left="426"/>
        <w:rPr>
          <w:rFonts w:ascii="Times New Roman" w:hAnsi="Times New Roman" w:cs="Times New Roman"/>
        </w:rPr>
      </w:pPr>
      <w:r w:rsidRPr="00672943">
        <w:rPr>
          <w:rFonts w:ascii="Times New Roman" w:hAnsi="Times New Roman" w:cs="Times New Roman"/>
          <w:noProof/>
        </w:rPr>
        <w:lastRenderedPageBreak/>
        <w:drawing>
          <wp:inline distT="0" distB="0" distL="0" distR="0">
            <wp:extent cx="5943600" cy="435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inhCSD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tbl>
      <w:tblPr>
        <w:tblW w:w="9999" w:type="dxa"/>
        <w:tblInd w:w="113" w:type="dxa"/>
        <w:tblLook w:val="04A0" w:firstRow="1" w:lastRow="0" w:firstColumn="1" w:lastColumn="0" w:noHBand="0" w:noVBand="1"/>
      </w:tblPr>
      <w:tblGrid>
        <w:gridCol w:w="2416"/>
        <w:gridCol w:w="1843"/>
        <w:gridCol w:w="1600"/>
        <w:gridCol w:w="1520"/>
        <w:gridCol w:w="2620"/>
      </w:tblGrid>
      <w:tr w:rsidR="00BB202C" w:rsidRPr="00672943" w:rsidTr="003B6B1D">
        <w:trPr>
          <w:trHeight w:val="525"/>
        </w:trPr>
        <w:tc>
          <w:tcPr>
            <w:tcW w:w="2416"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BB202C" w:rsidRPr="00672943" w:rsidRDefault="00BB202C" w:rsidP="008D7404">
            <w:pPr>
              <w:spacing w:after="0" w:line="240" w:lineRule="auto"/>
              <w:jc w:val="center"/>
              <w:rPr>
                <w:rFonts w:ascii="Times New Roman" w:eastAsia="Times New Roman" w:hAnsi="Times New Roman" w:cs="Times New Roman"/>
                <w:b/>
                <w:bCs/>
                <w:color w:val="FFFFFF"/>
              </w:rPr>
            </w:pPr>
            <w:r w:rsidRPr="00672943">
              <w:rPr>
                <w:rFonts w:ascii="Times New Roman" w:eastAsia="Times New Roman" w:hAnsi="Times New Roman" w:cs="Times New Roman"/>
                <w:b/>
                <w:bCs/>
                <w:color w:val="FFFFFF"/>
              </w:rPr>
              <w:t>Bảng</w:t>
            </w:r>
          </w:p>
        </w:tc>
        <w:tc>
          <w:tcPr>
            <w:tcW w:w="1843" w:type="dxa"/>
            <w:tcBorders>
              <w:top w:val="single" w:sz="4" w:space="0" w:color="auto"/>
              <w:left w:val="nil"/>
              <w:bottom w:val="single" w:sz="4" w:space="0" w:color="auto"/>
              <w:right w:val="single" w:sz="4" w:space="0" w:color="auto"/>
            </w:tcBorders>
            <w:shd w:val="clear" w:color="000000" w:fill="000000"/>
            <w:noWrap/>
            <w:vAlign w:val="center"/>
            <w:hideMark/>
          </w:tcPr>
          <w:p w:rsidR="00BB202C" w:rsidRPr="00672943" w:rsidRDefault="00BB202C" w:rsidP="008D7404">
            <w:pPr>
              <w:spacing w:after="0" w:line="240" w:lineRule="auto"/>
              <w:jc w:val="center"/>
              <w:rPr>
                <w:rFonts w:ascii="Times New Roman" w:eastAsia="Times New Roman" w:hAnsi="Times New Roman" w:cs="Times New Roman"/>
                <w:b/>
                <w:bCs/>
                <w:color w:val="FFFFFF"/>
              </w:rPr>
            </w:pPr>
            <w:r w:rsidRPr="00672943">
              <w:rPr>
                <w:rFonts w:ascii="Times New Roman" w:eastAsia="Times New Roman" w:hAnsi="Times New Roman" w:cs="Times New Roman"/>
                <w:b/>
                <w:bCs/>
                <w:color w:val="FFFFFF"/>
              </w:rPr>
              <w:t>Tên thuộc tính</w:t>
            </w:r>
          </w:p>
        </w:tc>
        <w:tc>
          <w:tcPr>
            <w:tcW w:w="1600" w:type="dxa"/>
            <w:tcBorders>
              <w:top w:val="single" w:sz="4" w:space="0" w:color="auto"/>
              <w:left w:val="nil"/>
              <w:bottom w:val="single" w:sz="4" w:space="0" w:color="auto"/>
              <w:right w:val="single" w:sz="4" w:space="0" w:color="auto"/>
            </w:tcBorders>
            <w:shd w:val="clear" w:color="000000" w:fill="000000"/>
            <w:noWrap/>
            <w:vAlign w:val="center"/>
            <w:hideMark/>
          </w:tcPr>
          <w:p w:rsidR="00BB202C" w:rsidRPr="00672943" w:rsidRDefault="00BB202C" w:rsidP="008D7404">
            <w:pPr>
              <w:spacing w:after="0" w:line="240" w:lineRule="auto"/>
              <w:jc w:val="center"/>
              <w:rPr>
                <w:rFonts w:ascii="Times New Roman" w:eastAsia="Times New Roman" w:hAnsi="Times New Roman" w:cs="Times New Roman"/>
                <w:b/>
                <w:bCs/>
                <w:color w:val="FFFFFF"/>
              </w:rPr>
            </w:pPr>
            <w:r w:rsidRPr="00672943">
              <w:rPr>
                <w:rFonts w:ascii="Times New Roman" w:eastAsia="Times New Roman" w:hAnsi="Times New Roman" w:cs="Times New Roman"/>
                <w:b/>
                <w:bCs/>
                <w:color w:val="FFFFFF"/>
              </w:rPr>
              <w:t xml:space="preserve">Kiểu </w:t>
            </w:r>
          </w:p>
        </w:tc>
        <w:tc>
          <w:tcPr>
            <w:tcW w:w="1520" w:type="dxa"/>
            <w:tcBorders>
              <w:top w:val="single" w:sz="4" w:space="0" w:color="auto"/>
              <w:left w:val="nil"/>
              <w:bottom w:val="single" w:sz="4" w:space="0" w:color="auto"/>
              <w:right w:val="single" w:sz="4" w:space="0" w:color="auto"/>
            </w:tcBorders>
            <w:shd w:val="clear" w:color="000000" w:fill="000000"/>
            <w:noWrap/>
            <w:vAlign w:val="center"/>
            <w:hideMark/>
          </w:tcPr>
          <w:p w:rsidR="00BB202C" w:rsidRPr="00672943" w:rsidRDefault="00BB202C" w:rsidP="008D7404">
            <w:pPr>
              <w:spacing w:after="0" w:line="240" w:lineRule="auto"/>
              <w:jc w:val="center"/>
              <w:rPr>
                <w:rFonts w:ascii="Times New Roman" w:eastAsia="Times New Roman" w:hAnsi="Times New Roman" w:cs="Times New Roman"/>
                <w:b/>
                <w:bCs/>
                <w:color w:val="FFFFFF"/>
              </w:rPr>
            </w:pPr>
            <w:r w:rsidRPr="00672943">
              <w:rPr>
                <w:rFonts w:ascii="Times New Roman" w:eastAsia="Times New Roman" w:hAnsi="Times New Roman" w:cs="Times New Roman"/>
                <w:b/>
                <w:bCs/>
                <w:color w:val="FFFFFF"/>
              </w:rPr>
              <w:t>Ràng buộc</w:t>
            </w:r>
          </w:p>
        </w:tc>
        <w:tc>
          <w:tcPr>
            <w:tcW w:w="2620" w:type="dxa"/>
            <w:tcBorders>
              <w:top w:val="single" w:sz="4" w:space="0" w:color="auto"/>
              <w:left w:val="nil"/>
              <w:bottom w:val="single" w:sz="4" w:space="0" w:color="auto"/>
              <w:right w:val="single" w:sz="4" w:space="0" w:color="auto"/>
            </w:tcBorders>
            <w:shd w:val="clear" w:color="000000" w:fill="000000"/>
            <w:vAlign w:val="center"/>
            <w:hideMark/>
          </w:tcPr>
          <w:p w:rsidR="00BB202C" w:rsidRPr="00672943" w:rsidRDefault="00BB202C" w:rsidP="00B82A75">
            <w:pPr>
              <w:spacing w:after="0" w:line="240" w:lineRule="auto"/>
              <w:jc w:val="center"/>
              <w:rPr>
                <w:rFonts w:ascii="Times New Roman" w:eastAsia="Times New Roman" w:hAnsi="Times New Roman" w:cs="Times New Roman"/>
                <w:b/>
                <w:bCs/>
                <w:color w:val="FFFFFF"/>
              </w:rPr>
            </w:pPr>
            <w:r w:rsidRPr="00672943">
              <w:rPr>
                <w:rFonts w:ascii="Times New Roman" w:eastAsia="Times New Roman" w:hAnsi="Times New Roman" w:cs="Times New Roman"/>
                <w:b/>
                <w:bCs/>
                <w:color w:val="FFFFFF"/>
              </w:rPr>
              <w:t>Mô tả</w:t>
            </w:r>
          </w:p>
        </w:tc>
      </w:tr>
      <w:tr w:rsidR="00B82A75" w:rsidRPr="00672943" w:rsidTr="00B82A75">
        <w:trPr>
          <w:trHeight w:val="420"/>
        </w:trPr>
        <w:tc>
          <w:tcPr>
            <w:tcW w:w="2416" w:type="dxa"/>
            <w:vMerge w:val="restart"/>
            <w:tcBorders>
              <w:top w:val="nil"/>
              <w:left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TB_TaiLieu</w:t>
            </w: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b/>
                <w:bCs/>
              </w:rPr>
            </w:pPr>
            <w:r w:rsidRPr="00672943">
              <w:rPr>
                <w:rFonts w:ascii="Times New Roman" w:eastAsia="Times New Roman" w:hAnsi="Times New Roman" w:cs="Times New Roman"/>
                <w:b/>
                <w:bCs/>
              </w:rPr>
              <w:t>id</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auto</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Số thứ tự</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matailieu</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varchar(20)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tài liệu</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tacgia</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varchar(50)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Tên tác giả</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tentaptin</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nvarchar(50)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Tên tập tin</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loaitaptin</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varchar(20)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Loại tập tin</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matheloai</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nvarchar(20)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thể loại</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malinhvuc</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nvarchar(20)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lĩnh vực</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machuyennganh</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nvarchar(20)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chuyên ngành</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hideMark/>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anh</w:t>
            </w:r>
          </w:p>
        </w:tc>
        <w:tc>
          <w:tcPr>
            <w:tcW w:w="160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nvarchar(50)</w:t>
            </w:r>
          </w:p>
        </w:tc>
        <w:tc>
          <w:tcPr>
            <w:tcW w:w="15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hideMark/>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Hình ảnh</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ndtomtat</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text(200)</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Nội dung tóm tắt</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sotrang</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int</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Số trang</w:t>
            </w:r>
          </w:p>
        </w:tc>
      </w:tr>
      <w:tr w:rsidR="00B82A75" w:rsidRPr="00672943" w:rsidTr="00B82A75">
        <w:trPr>
          <w:trHeight w:val="420"/>
        </w:trPr>
        <w:tc>
          <w:tcPr>
            <w:tcW w:w="2416" w:type="dxa"/>
            <w:vMerge/>
            <w:tcBorders>
              <w:left w:val="single" w:sz="4" w:space="0" w:color="auto"/>
              <w:bottom w:val="single" w:sz="4" w:space="0" w:color="000000"/>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soluotxem</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int</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Số lượt xem</w:t>
            </w:r>
          </w:p>
        </w:tc>
      </w:tr>
      <w:tr w:rsidR="00B82A75" w:rsidRPr="00672943" w:rsidTr="00B82A75">
        <w:trPr>
          <w:trHeight w:val="420"/>
        </w:trPr>
        <w:tc>
          <w:tcPr>
            <w:tcW w:w="2416" w:type="dxa"/>
            <w:vMerge w:val="restart"/>
            <w:tcBorders>
              <w:top w:val="nil"/>
              <w:left w:val="single" w:sz="4" w:space="0" w:color="auto"/>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soluotdownload</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int</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Số lượt tải xuống</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ngaydang</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datetime</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Ngày đăng</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gia</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int</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Giá</w:t>
            </w:r>
          </w:p>
        </w:tc>
      </w:tr>
      <w:tr w:rsidR="00B82A75" w:rsidRPr="00672943" w:rsidTr="00B82A75">
        <w:trPr>
          <w:trHeight w:val="420"/>
        </w:trPr>
        <w:tc>
          <w:tcPr>
            <w:tcW w:w="2416" w:type="dxa"/>
            <w:vMerge/>
            <w:tcBorders>
              <w:left w:val="single" w:sz="4" w:space="0" w:color="auto"/>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mataikhoanupload</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Nvarchar(20)</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tài khoản đăng</w:t>
            </w:r>
          </w:p>
        </w:tc>
      </w:tr>
      <w:tr w:rsidR="00B82A75" w:rsidRPr="00672943" w:rsidTr="00B82A75">
        <w:trPr>
          <w:trHeight w:val="420"/>
        </w:trPr>
        <w:tc>
          <w:tcPr>
            <w:tcW w:w="2416" w:type="dxa"/>
            <w:vMerge/>
            <w:tcBorders>
              <w:left w:val="single" w:sz="4" w:space="0" w:color="auto"/>
              <w:bottom w:val="single" w:sz="4" w:space="0" w:color="000000"/>
              <w:right w:val="single" w:sz="4" w:space="0" w:color="auto"/>
            </w:tcBorders>
            <w:shd w:val="clear" w:color="auto" w:fill="ADE8EB"/>
            <w:vAlign w:val="center"/>
          </w:tcPr>
          <w:p w:rsidR="00B82A75" w:rsidRPr="00672943" w:rsidRDefault="00B82A75"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trangthai</w:t>
            </w:r>
          </w:p>
        </w:tc>
        <w:tc>
          <w:tcPr>
            <w:tcW w:w="160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Int</w:t>
            </w:r>
          </w:p>
        </w:tc>
        <w:tc>
          <w:tcPr>
            <w:tcW w:w="15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 </w:t>
            </w:r>
          </w:p>
        </w:tc>
        <w:tc>
          <w:tcPr>
            <w:tcW w:w="2620" w:type="dxa"/>
            <w:tcBorders>
              <w:top w:val="nil"/>
              <w:left w:val="nil"/>
              <w:bottom w:val="single" w:sz="4" w:space="0" w:color="auto"/>
              <w:right w:val="single" w:sz="4" w:space="0" w:color="auto"/>
            </w:tcBorders>
            <w:shd w:val="clear" w:color="auto" w:fill="ADE8EB"/>
            <w:noWrap/>
            <w:vAlign w:val="center"/>
          </w:tcPr>
          <w:p w:rsidR="00B82A75"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Trạng thái</w:t>
            </w:r>
          </w:p>
        </w:tc>
      </w:tr>
      <w:tr w:rsidR="00BB202C" w:rsidRPr="00672943" w:rsidTr="003B6B1D">
        <w:trPr>
          <w:trHeight w:val="420"/>
        </w:trPr>
        <w:tc>
          <w:tcPr>
            <w:tcW w:w="24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B202C" w:rsidRPr="00672943" w:rsidRDefault="00BB202C"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TB_</w:t>
            </w:r>
            <w:r w:rsidR="00B82A75" w:rsidRPr="00672943">
              <w:rPr>
                <w:rFonts w:ascii="Times New Roman" w:eastAsia="Times New Roman" w:hAnsi="Times New Roman" w:cs="Times New Roman"/>
              </w:rPr>
              <w:t>NguoiDung</w:t>
            </w: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3B6B1D">
            <w:pPr>
              <w:spacing w:after="0" w:line="240" w:lineRule="auto"/>
              <w:jc w:val="center"/>
              <w:rPr>
                <w:rFonts w:ascii="Times New Roman" w:eastAsia="Times New Roman" w:hAnsi="Times New Roman" w:cs="Times New Roman"/>
                <w:b/>
                <w:bCs/>
              </w:rPr>
            </w:pPr>
            <w:r w:rsidRPr="00672943">
              <w:rPr>
                <w:rFonts w:ascii="Times New Roman" w:eastAsia="Times New Roman" w:hAnsi="Times New Roman" w:cs="Times New Roman"/>
                <w:b/>
                <w:bCs/>
              </w:rPr>
              <w:t>taikhoan</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varchar(50)</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Tài khoản người dùng</w:t>
            </w:r>
          </w:p>
        </w:tc>
      </w:tr>
      <w:tr w:rsidR="00BB202C" w:rsidRPr="00672943" w:rsidTr="003B6B1D">
        <w:trPr>
          <w:trHeight w:val="420"/>
        </w:trPr>
        <w:tc>
          <w:tcPr>
            <w:tcW w:w="2416" w:type="dxa"/>
            <w:vMerge/>
            <w:tcBorders>
              <w:top w:val="nil"/>
              <w:left w:val="single" w:sz="4" w:space="0" w:color="auto"/>
              <w:bottom w:val="single" w:sz="4" w:space="0" w:color="auto"/>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3B6B1D" w:rsidP="003B6B1D">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matkhau</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nvarchar(50)</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 </w:t>
            </w:r>
            <w:r w:rsidR="00484DBB" w:rsidRPr="00672943">
              <w:rPr>
                <w:rFonts w:ascii="Times New Roman" w:eastAsia="Times New Roman" w:hAnsi="Times New Roman" w:cs="Times New Roman"/>
              </w:rPr>
              <w:t>NOTNULL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Mật khẩu</w:t>
            </w:r>
          </w:p>
        </w:tc>
      </w:tr>
      <w:tr w:rsidR="00BB202C" w:rsidRPr="00672943" w:rsidTr="003B6B1D">
        <w:trPr>
          <w:trHeight w:val="420"/>
        </w:trPr>
        <w:tc>
          <w:tcPr>
            <w:tcW w:w="2416" w:type="dxa"/>
            <w:vMerge/>
            <w:tcBorders>
              <w:top w:val="nil"/>
              <w:left w:val="single" w:sz="4" w:space="0" w:color="auto"/>
              <w:bottom w:val="single" w:sz="4" w:space="0" w:color="auto"/>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3B6B1D" w:rsidP="003B6B1D">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capdo</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int</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Cấp độ</w:t>
            </w:r>
          </w:p>
        </w:tc>
      </w:tr>
      <w:tr w:rsidR="00BB202C" w:rsidRPr="00672943" w:rsidTr="003B6B1D">
        <w:trPr>
          <w:trHeight w:val="420"/>
        </w:trPr>
        <w:tc>
          <w:tcPr>
            <w:tcW w:w="2416" w:type="dxa"/>
            <w:vMerge/>
            <w:tcBorders>
              <w:top w:val="nil"/>
              <w:left w:val="single" w:sz="4" w:space="0" w:color="auto"/>
              <w:bottom w:val="single" w:sz="4" w:space="0" w:color="auto"/>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3B6B1D" w:rsidP="003B6B1D">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gioitinh</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nvarchar(10)</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Giới tính</w:t>
            </w:r>
          </w:p>
        </w:tc>
      </w:tr>
      <w:tr w:rsidR="00BB202C" w:rsidRPr="00672943" w:rsidTr="003B6B1D">
        <w:trPr>
          <w:trHeight w:val="420"/>
        </w:trPr>
        <w:tc>
          <w:tcPr>
            <w:tcW w:w="2416" w:type="dxa"/>
            <w:vMerge/>
            <w:tcBorders>
              <w:top w:val="nil"/>
              <w:left w:val="single" w:sz="4" w:space="0" w:color="auto"/>
              <w:bottom w:val="single" w:sz="4" w:space="0" w:color="auto"/>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3B6B1D" w:rsidP="003B6B1D">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mail</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varchar(50)</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Địa chỉ mail</w:t>
            </w:r>
          </w:p>
        </w:tc>
      </w:tr>
      <w:tr w:rsidR="00BB202C" w:rsidRPr="00672943" w:rsidTr="003B6B1D">
        <w:trPr>
          <w:trHeight w:val="420"/>
        </w:trPr>
        <w:tc>
          <w:tcPr>
            <w:tcW w:w="2416" w:type="dxa"/>
            <w:vMerge/>
            <w:tcBorders>
              <w:top w:val="nil"/>
              <w:left w:val="single" w:sz="4" w:space="0" w:color="auto"/>
              <w:bottom w:val="single" w:sz="4" w:space="0" w:color="auto"/>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3B6B1D" w:rsidP="003B6B1D">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sodutaikhoan</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int</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Số dư tài khoản</w:t>
            </w:r>
          </w:p>
        </w:tc>
      </w:tr>
      <w:tr w:rsidR="00BB202C" w:rsidRPr="00672943" w:rsidTr="003B6B1D">
        <w:trPr>
          <w:trHeight w:val="420"/>
        </w:trPr>
        <w:tc>
          <w:tcPr>
            <w:tcW w:w="2416" w:type="dxa"/>
            <w:vMerge/>
            <w:tcBorders>
              <w:top w:val="nil"/>
              <w:left w:val="single" w:sz="4" w:space="0" w:color="auto"/>
              <w:bottom w:val="single" w:sz="4" w:space="0" w:color="auto"/>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3B6B1D" w:rsidP="003B6B1D">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trangthai</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nvarchar(50)</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w:t>
            </w:r>
            <w:r w:rsidR="00BB202C" w:rsidRPr="00672943">
              <w:rPr>
                <w:rFonts w:ascii="Times New Roman" w:eastAsia="Times New Roman" w:hAnsi="Times New Roman" w:cs="Times New Roman"/>
              </w:rPr>
              <w:t> </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 xml:space="preserve">Trạng thái </w:t>
            </w:r>
          </w:p>
        </w:tc>
      </w:tr>
      <w:tr w:rsidR="00BB202C" w:rsidRPr="00672943" w:rsidTr="003B6B1D">
        <w:trPr>
          <w:trHeight w:val="420"/>
        </w:trPr>
        <w:tc>
          <w:tcPr>
            <w:tcW w:w="2416" w:type="dxa"/>
            <w:vMerge/>
            <w:tcBorders>
              <w:top w:val="nil"/>
              <w:left w:val="single" w:sz="4" w:space="0" w:color="auto"/>
              <w:bottom w:val="single" w:sz="4" w:space="0" w:color="auto"/>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3B6B1D" w:rsidP="003B6B1D">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ngaythamgia</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date</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Ngày tham gia</w:t>
            </w:r>
          </w:p>
        </w:tc>
      </w:tr>
      <w:tr w:rsidR="00BB202C" w:rsidRPr="00672943" w:rsidTr="00B82A75">
        <w:trPr>
          <w:trHeight w:val="420"/>
        </w:trPr>
        <w:tc>
          <w:tcPr>
            <w:tcW w:w="2416" w:type="dxa"/>
            <w:vMerge w:val="restart"/>
            <w:tcBorders>
              <w:top w:val="nil"/>
              <w:left w:val="single" w:sz="4" w:space="0" w:color="auto"/>
              <w:bottom w:val="single" w:sz="4" w:space="0" w:color="auto"/>
              <w:right w:val="single" w:sz="4" w:space="0" w:color="auto"/>
            </w:tcBorders>
            <w:shd w:val="clear" w:color="auto" w:fill="ADE8EB"/>
            <w:noWrap/>
            <w:vAlign w:val="center"/>
            <w:hideMark/>
          </w:tcPr>
          <w:p w:rsidR="00BB202C" w:rsidRPr="00672943" w:rsidRDefault="00BB202C"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TB_</w:t>
            </w:r>
            <w:r w:rsidR="00B82A75" w:rsidRPr="00672943">
              <w:rPr>
                <w:rFonts w:ascii="Times New Roman" w:eastAsia="Times New Roman" w:hAnsi="Times New Roman" w:cs="Times New Roman"/>
              </w:rPr>
              <w:t>TheLoai</w:t>
            </w:r>
          </w:p>
        </w:tc>
        <w:tc>
          <w:tcPr>
            <w:tcW w:w="1843" w:type="dxa"/>
            <w:tcBorders>
              <w:top w:val="nil"/>
              <w:left w:val="nil"/>
              <w:bottom w:val="single" w:sz="4" w:space="0" w:color="auto"/>
              <w:right w:val="single" w:sz="4" w:space="0" w:color="auto"/>
            </w:tcBorders>
            <w:shd w:val="clear" w:color="auto" w:fill="ADE8EB"/>
            <w:noWrap/>
            <w:vAlign w:val="center"/>
            <w:hideMark/>
          </w:tcPr>
          <w:p w:rsidR="00BB202C" w:rsidRPr="00672943" w:rsidRDefault="00B82A75" w:rsidP="00B82A75">
            <w:pPr>
              <w:spacing w:after="0" w:line="240" w:lineRule="auto"/>
              <w:jc w:val="center"/>
              <w:rPr>
                <w:rFonts w:ascii="Times New Roman" w:eastAsia="Times New Roman" w:hAnsi="Times New Roman" w:cs="Times New Roman"/>
                <w:b/>
                <w:bCs/>
              </w:rPr>
            </w:pPr>
            <w:r w:rsidRPr="00672943">
              <w:rPr>
                <w:rFonts w:ascii="Times New Roman" w:eastAsia="Times New Roman" w:hAnsi="Times New Roman" w:cs="Times New Roman"/>
                <w:b/>
                <w:bCs/>
              </w:rPr>
              <w:t>matheloai</w:t>
            </w:r>
          </w:p>
        </w:tc>
        <w:tc>
          <w:tcPr>
            <w:tcW w:w="160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varchar(50)</w:t>
            </w:r>
          </w:p>
        </w:tc>
        <w:tc>
          <w:tcPr>
            <w:tcW w:w="152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loại sách</w:t>
            </w:r>
          </w:p>
        </w:tc>
      </w:tr>
      <w:tr w:rsidR="00BB202C" w:rsidRPr="00672943" w:rsidTr="00B82A75">
        <w:trPr>
          <w:trHeight w:val="420"/>
        </w:trPr>
        <w:tc>
          <w:tcPr>
            <w:tcW w:w="2416" w:type="dxa"/>
            <w:vMerge/>
            <w:tcBorders>
              <w:top w:val="nil"/>
              <w:left w:val="single" w:sz="4" w:space="0" w:color="auto"/>
              <w:bottom w:val="single" w:sz="4" w:space="0" w:color="auto"/>
              <w:right w:val="single" w:sz="4" w:space="0" w:color="auto"/>
            </w:tcBorders>
            <w:shd w:val="clear" w:color="auto" w:fill="ADE8EB"/>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B202C" w:rsidRPr="00672943" w:rsidRDefault="003B6B1D"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tentheloa</w:t>
            </w:r>
            <w:r w:rsidR="00B82A75" w:rsidRPr="00672943">
              <w:rPr>
                <w:rFonts w:ascii="Times New Roman" w:eastAsia="Times New Roman" w:hAnsi="Times New Roman" w:cs="Times New Roman"/>
              </w:rPr>
              <w:t>i</w:t>
            </w:r>
          </w:p>
        </w:tc>
        <w:tc>
          <w:tcPr>
            <w:tcW w:w="160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nvarchar(50)</w:t>
            </w:r>
          </w:p>
        </w:tc>
        <w:tc>
          <w:tcPr>
            <w:tcW w:w="152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Tên loại sách</w:t>
            </w:r>
          </w:p>
        </w:tc>
      </w:tr>
      <w:tr w:rsidR="00BB202C" w:rsidRPr="00672943" w:rsidTr="003B6B1D">
        <w:trPr>
          <w:trHeight w:val="420"/>
        </w:trPr>
        <w:tc>
          <w:tcPr>
            <w:tcW w:w="24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B202C" w:rsidRPr="00672943" w:rsidRDefault="00BB202C"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TB_</w:t>
            </w:r>
            <w:r w:rsidR="00B82A75" w:rsidRPr="00672943">
              <w:rPr>
                <w:rFonts w:ascii="Times New Roman" w:eastAsia="Times New Roman" w:hAnsi="Times New Roman" w:cs="Times New Roman"/>
              </w:rPr>
              <w:t>ChuyenNganh</w:t>
            </w: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bCs/>
              </w:rPr>
            </w:pPr>
            <w:r w:rsidRPr="00672943">
              <w:rPr>
                <w:rFonts w:ascii="Times New Roman" w:eastAsia="Times New Roman" w:hAnsi="Times New Roman" w:cs="Times New Roman"/>
                <w:bCs/>
              </w:rPr>
              <w:t>machuyennganh</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varchar(50)</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 xml:space="preserve">Mã </w:t>
            </w:r>
            <w:r w:rsidR="00B82A75" w:rsidRPr="00672943">
              <w:rPr>
                <w:rFonts w:ascii="Times New Roman" w:eastAsia="Times New Roman" w:hAnsi="Times New Roman" w:cs="Times New Roman"/>
              </w:rPr>
              <w:t>chuyên ngành</w:t>
            </w:r>
          </w:p>
        </w:tc>
      </w:tr>
      <w:tr w:rsidR="003B6B1D" w:rsidRPr="00672943" w:rsidTr="003B6B1D">
        <w:trPr>
          <w:trHeight w:val="420"/>
        </w:trPr>
        <w:tc>
          <w:tcPr>
            <w:tcW w:w="2416" w:type="dxa"/>
            <w:vMerge/>
            <w:tcBorders>
              <w:top w:val="nil"/>
              <w:left w:val="single" w:sz="4" w:space="0" w:color="auto"/>
              <w:bottom w:val="single" w:sz="4" w:space="0" w:color="000000"/>
              <w:right w:val="single" w:sz="4" w:space="0" w:color="auto"/>
            </w:tcBorders>
            <w:shd w:val="clear" w:color="auto" w:fill="auto"/>
            <w:noWrap/>
            <w:vAlign w:val="center"/>
          </w:tcPr>
          <w:p w:rsidR="003B6B1D" w:rsidRPr="00672943" w:rsidRDefault="003B6B1D" w:rsidP="008D7404">
            <w:pPr>
              <w:spacing w:after="0" w:line="240" w:lineRule="auto"/>
              <w:jc w:val="center"/>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tcPr>
          <w:p w:rsidR="003B6B1D" w:rsidRPr="00672943" w:rsidRDefault="00B82A75" w:rsidP="00B82A75">
            <w:pPr>
              <w:spacing w:after="0" w:line="240" w:lineRule="auto"/>
              <w:jc w:val="center"/>
              <w:rPr>
                <w:rFonts w:ascii="Times New Roman" w:eastAsia="Times New Roman" w:hAnsi="Times New Roman" w:cs="Times New Roman"/>
                <w:bCs/>
              </w:rPr>
            </w:pPr>
            <w:r w:rsidRPr="00672943">
              <w:rPr>
                <w:rFonts w:ascii="Times New Roman" w:eastAsia="Times New Roman" w:hAnsi="Times New Roman" w:cs="Times New Roman"/>
                <w:bCs/>
              </w:rPr>
              <w:t>tenchuyennganh</w:t>
            </w:r>
          </w:p>
        </w:tc>
        <w:tc>
          <w:tcPr>
            <w:tcW w:w="1600" w:type="dxa"/>
            <w:tcBorders>
              <w:top w:val="nil"/>
              <w:left w:val="nil"/>
              <w:bottom w:val="single" w:sz="4" w:space="0" w:color="auto"/>
              <w:right w:val="single" w:sz="4" w:space="0" w:color="auto"/>
            </w:tcBorders>
            <w:shd w:val="clear" w:color="auto" w:fill="auto"/>
            <w:noWrap/>
            <w:vAlign w:val="center"/>
          </w:tcPr>
          <w:p w:rsidR="003B6B1D"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 xml:space="preserve"> varchar(50)</w:t>
            </w:r>
          </w:p>
        </w:tc>
        <w:tc>
          <w:tcPr>
            <w:tcW w:w="1520" w:type="dxa"/>
            <w:tcBorders>
              <w:top w:val="nil"/>
              <w:left w:val="nil"/>
              <w:bottom w:val="single" w:sz="4" w:space="0" w:color="auto"/>
              <w:right w:val="single" w:sz="4" w:space="0" w:color="auto"/>
            </w:tcBorders>
            <w:shd w:val="clear" w:color="auto" w:fill="auto"/>
            <w:noWrap/>
            <w:vAlign w:val="center"/>
          </w:tcPr>
          <w:p w:rsidR="003B6B1D"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NOTNULL</w:t>
            </w:r>
          </w:p>
        </w:tc>
        <w:tc>
          <w:tcPr>
            <w:tcW w:w="2620" w:type="dxa"/>
            <w:tcBorders>
              <w:top w:val="nil"/>
              <w:left w:val="nil"/>
              <w:bottom w:val="single" w:sz="4" w:space="0" w:color="auto"/>
              <w:right w:val="single" w:sz="4" w:space="0" w:color="auto"/>
            </w:tcBorders>
            <w:shd w:val="clear" w:color="auto" w:fill="auto"/>
            <w:noWrap/>
            <w:vAlign w:val="center"/>
          </w:tcPr>
          <w:p w:rsidR="003B6B1D"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Tên chuyên ngành</w:t>
            </w:r>
          </w:p>
        </w:tc>
      </w:tr>
      <w:tr w:rsidR="00BB202C" w:rsidRPr="00672943" w:rsidTr="003B6B1D">
        <w:trPr>
          <w:trHeight w:val="420"/>
        </w:trPr>
        <w:tc>
          <w:tcPr>
            <w:tcW w:w="2416" w:type="dxa"/>
            <w:vMerge/>
            <w:tcBorders>
              <w:top w:val="nil"/>
              <w:left w:val="single" w:sz="4" w:space="0" w:color="auto"/>
              <w:bottom w:val="single" w:sz="4" w:space="0" w:color="000000"/>
              <w:right w:val="single" w:sz="4" w:space="0" w:color="auto"/>
            </w:tcBorders>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bCs/>
              </w:rPr>
            </w:pPr>
            <w:r w:rsidRPr="00672943">
              <w:rPr>
                <w:rFonts w:ascii="Times New Roman" w:eastAsia="Times New Roman" w:hAnsi="Times New Roman" w:cs="Times New Roman"/>
                <w:bCs/>
              </w:rPr>
              <w:t>malinhvuc</w:t>
            </w:r>
          </w:p>
        </w:tc>
        <w:tc>
          <w:tcPr>
            <w:tcW w:w="1600" w:type="dxa"/>
            <w:tcBorders>
              <w:top w:val="nil"/>
              <w:left w:val="nil"/>
              <w:bottom w:val="single" w:sz="4" w:space="0" w:color="auto"/>
              <w:right w:val="single" w:sz="4" w:space="0" w:color="auto"/>
            </w:tcBorders>
            <w:shd w:val="clear" w:color="auto" w:fill="auto"/>
            <w:noWrap/>
            <w:vAlign w:val="center"/>
            <w:hideMark/>
          </w:tcPr>
          <w:p w:rsidR="00BB202C"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varchar(2</w:t>
            </w:r>
            <w:r w:rsidR="00BB202C" w:rsidRPr="00672943">
              <w:rPr>
                <w:rFonts w:ascii="Times New Roman" w:eastAsia="Times New Roman" w:hAnsi="Times New Roman" w:cs="Times New Roman"/>
              </w:rPr>
              <w:t>0)</w:t>
            </w:r>
          </w:p>
        </w:tc>
        <w:tc>
          <w:tcPr>
            <w:tcW w:w="1520" w:type="dxa"/>
            <w:tcBorders>
              <w:top w:val="nil"/>
              <w:left w:val="nil"/>
              <w:bottom w:val="single" w:sz="4" w:space="0" w:color="auto"/>
              <w:right w:val="single" w:sz="4" w:space="0" w:color="auto"/>
            </w:tcBorders>
            <w:shd w:val="clear" w:color="auto" w:fill="auto"/>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uto"/>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lĩnh vực</w:t>
            </w:r>
          </w:p>
        </w:tc>
      </w:tr>
      <w:tr w:rsidR="00BB202C" w:rsidRPr="00672943" w:rsidTr="00B82A75">
        <w:trPr>
          <w:trHeight w:val="420"/>
        </w:trPr>
        <w:tc>
          <w:tcPr>
            <w:tcW w:w="2416" w:type="dxa"/>
            <w:vMerge w:val="restart"/>
            <w:tcBorders>
              <w:top w:val="nil"/>
              <w:left w:val="single" w:sz="4" w:space="0" w:color="auto"/>
              <w:bottom w:val="single" w:sz="4" w:space="0" w:color="auto"/>
              <w:right w:val="single" w:sz="4" w:space="0" w:color="auto"/>
            </w:tcBorders>
            <w:shd w:val="clear" w:color="auto" w:fill="ADE8EB"/>
            <w:noWrap/>
            <w:vAlign w:val="center"/>
            <w:hideMark/>
          </w:tcPr>
          <w:p w:rsidR="00BB202C" w:rsidRPr="00672943" w:rsidRDefault="00B82A75"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TB_LinhVuc</w:t>
            </w:r>
          </w:p>
        </w:tc>
        <w:tc>
          <w:tcPr>
            <w:tcW w:w="1843" w:type="dxa"/>
            <w:tcBorders>
              <w:top w:val="nil"/>
              <w:left w:val="nil"/>
              <w:bottom w:val="single" w:sz="4" w:space="0" w:color="auto"/>
              <w:right w:val="single" w:sz="4" w:space="0" w:color="auto"/>
            </w:tcBorders>
            <w:shd w:val="clear" w:color="auto" w:fill="ADE8EB"/>
            <w:noWrap/>
            <w:vAlign w:val="center"/>
            <w:hideMark/>
          </w:tcPr>
          <w:p w:rsidR="00BB202C" w:rsidRPr="00672943" w:rsidRDefault="003B6B1D" w:rsidP="008D7404">
            <w:pPr>
              <w:spacing w:after="0" w:line="240" w:lineRule="auto"/>
              <w:jc w:val="center"/>
              <w:rPr>
                <w:rFonts w:ascii="Times New Roman" w:eastAsia="Times New Roman" w:hAnsi="Times New Roman" w:cs="Times New Roman"/>
                <w:b/>
                <w:bCs/>
              </w:rPr>
            </w:pPr>
            <w:r w:rsidRPr="00672943">
              <w:rPr>
                <w:rFonts w:ascii="Times New Roman" w:eastAsia="Times New Roman" w:hAnsi="Times New Roman" w:cs="Times New Roman"/>
                <w:b/>
                <w:bCs/>
              </w:rPr>
              <w:t>malinhvuc</w:t>
            </w:r>
          </w:p>
        </w:tc>
        <w:tc>
          <w:tcPr>
            <w:tcW w:w="1600" w:type="dxa"/>
            <w:tcBorders>
              <w:top w:val="nil"/>
              <w:left w:val="nil"/>
              <w:bottom w:val="single" w:sz="4" w:space="0" w:color="auto"/>
              <w:right w:val="single" w:sz="4" w:space="0" w:color="auto"/>
            </w:tcBorders>
            <w:shd w:val="clear" w:color="auto" w:fill="ADE8EB"/>
            <w:noWrap/>
            <w:vAlign w:val="center"/>
            <w:hideMark/>
          </w:tcPr>
          <w:p w:rsidR="00BB202C"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varchar(2</w:t>
            </w:r>
            <w:r w:rsidR="00BB202C" w:rsidRPr="00672943">
              <w:rPr>
                <w:rFonts w:ascii="Times New Roman" w:eastAsia="Times New Roman" w:hAnsi="Times New Roman" w:cs="Times New Roman"/>
              </w:rPr>
              <w:t>0)</w:t>
            </w:r>
          </w:p>
        </w:tc>
        <w:tc>
          <w:tcPr>
            <w:tcW w:w="152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lĩnh vực</w:t>
            </w:r>
          </w:p>
        </w:tc>
      </w:tr>
      <w:tr w:rsidR="00BB202C" w:rsidRPr="00672943" w:rsidTr="00B82A75">
        <w:trPr>
          <w:trHeight w:val="420"/>
        </w:trPr>
        <w:tc>
          <w:tcPr>
            <w:tcW w:w="2416" w:type="dxa"/>
            <w:vMerge/>
            <w:tcBorders>
              <w:top w:val="nil"/>
              <w:left w:val="single" w:sz="4" w:space="0" w:color="auto"/>
              <w:bottom w:val="single" w:sz="4" w:space="0" w:color="auto"/>
              <w:right w:val="single" w:sz="4" w:space="0" w:color="auto"/>
            </w:tcBorders>
            <w:shd w:val="clear" w:color="auto" w:fill="ADE8EB"/>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tenlinhvuc</w:t>
            </w:r>
          </w:p>
        </w:tc>
        <w:tc>
          <w:tcPr>
            <w:tcW w:w="160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varchar(50)</w:t>
            </w:r>
          </w:p>
        </w:tc>
        <w:tc>
          <w:tcPr>
            <w:tcW w:w="152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Tên lĩnh vực</w:t>
            </w:r>
          </w:p>
        </w:tc>
      </w:tr>
      <w:tr w:rsidR="00BB202C" w:rsidRPr="00672943" w:rsidTr="00B82A75">
        <w:trPr>
          <w:trHeight w:val="420"/>
        </w:trPr>
        <w:tc>
          <w:tcPr>
            <w:tcW w:w="2416" w:type="dxa"/>
            <w:vMerge/>
            <w:tcBorders>
              <w:top w:val="nil"/>
              <w:left w:val="single" w:sz="4" w:space="0" w:color="auto"/>
              <w:bottom w:val="single" w:sz="4" w:space="0" w:color="auto"/>
              <w:right w:val="single" w:sz="4" w:space="0" w:color="auto"/>
            </w:tcBorders>
            <w:shd w:val="clear" w:color="auto" w:fill="ADE8EB"/>
            <w:vAlign w:val="center"/>
            <w:hideMark/>
          </w:tcPr>
          <w:p w:rsidR="00BB202C" w:rsidRPr="00672943" w:rsidRDefault="00BB202C" w:rsidP="008D7404">
            <w:pPr>
              <w:spacing w:after="0" w:line="240" w:lineRule="auto"/>
              <w:rPr>
                <w:rFonts w:ascii="Times New Roman" w:eastAsia="Times New Roman" w:hAnsi="Times New Roman" w:cs="Times New Roman"/>
              </w:rPr>
            </w:pPr>
          </w:p>
        </w:tc>
        <w:tc>
          <w:tcPr>
            <w:tcW w:w="1843" w:type="dxa"/>
            <w:tcBorders>
              <w:top w:val="nil"/>
              <w:left w:val="nil"/>
              <w:bottom w:val="single" w:sz="4" w:space="0" w:color="auto"/>
              <w:right w:val="single" w:sz="4" w:space="0" w:color="auto"/>
            </w:tcBorders>
            <w:shd w:val="clear" w:color="auto" w:fill="ADE8EB"/>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matheloai</w:t>
            </w:r>
          </w:p>
        </w:tc>
        <w:tc>
          <w:tcPr>
            <w:tcW w:w="1600" w:type="dxa"/>
            <w:tcBorders>
              <w:top w:val="nil"/>
              <w:left w:val="nil"/>
              <w:bottom w:val="single" w:sz="4" w:space="0" w:color="auto"/>
              <w:right w:val="single" w:sz="4" w:space="0" w:color="auto"/>
            </w:tcBorders>
            <w:shd w:val="clear" w:color="auto" w:fill="ADE8EB"/>
            <w:noWrap/>
            <w:vAlign w:val="center"/>
            <w:hideMark/>
          </w:tcPr>
          <w:p w:rsidR="00BB202C" w:rsidRPr="00672943" w:rsidRDefault="00484DBB"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varchar(2</w:t>
            </w:r>
            <w:r w:rsidR="00B82A75" w:rsidRPr="00672943">
              <w:rPr>
                <w:rFonts w:ascii="Times New Roman" w:eastAsia="Times New Roman" w:hAnsi="Times New Roman" w:cs="Times New Roman"/>
              </w:rPr>
              <w:t>0)</w:t>
            </w:r>
          </w:p>
        </w:tc>
        <w:tc>
          <w:tcPr>
            <w:tcW w:w="1520" w:type="dxa"/>
            <w:tcBorders>
              <w:top w:val="nil"/>
              <w:left w:val="nil"/>
              <w:bottom w:val="single" w:sz="4" w:space="0" w:color="auto"/>
              <w:right w:val="single" w:sz="4" w:space="0" w:color="auto"/>
            </w:tcBorders>
            <w:shd w:val="clear" w:color="auto" w:fill="ADE8EB"/>
            <w:noWrap/>
            <w:vAlign w:val="center"/>
            <w:hideMark/>
          </w:tcPr>
          <w:p w:rsidR="00BB202C" w:rsidRPr="00672943" w:rsidRDefault="00BB202C" w:rsidP="008D7404">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NOT NULL</w:t>
            </w:r>
          </w:p>
        </w:tc>
        <w:tc>
          <w:tcPr>
            <w:tcW w:w="2620" w:type="dxa"/>
            <w:tcBorders>
              <w:top w:val="nil"/>
              <w:left w:val="nil"/>
              <w:bottom w:val="single" w:sz="4" w:space="0" w:color="auto"/>
              <w:right w:val="single" w:sz="4" w:space="0" w:color="auto"/>
            </w:tcBorders>
            <w:shd w:val="clear" w:color="auto" w:fill="ADE8EB"/>
            <w:noWrap/>
            <w:vAlign w:val="center"/>
            <w:hideMark/>
          </w:tcPr>
          <w:p w:rsidR="00BB202C" w:rsidRPr="00672943" w:rsidRDefault="00B82A75" w:rsidP="00B82A75">
            <w:pPr>
              <w:spacing w:after="0" w:line="240" w:lineRule="auto"/>
              <w:jc w:val="center"/>
              <w:rPr>
                <w:rFonts w:ascii="Times New Roman" w:eastAsia="Times New Roman" w:hAnsi="Times New Roman" w:cs="Times New Roman"/>
              </w:rPr>
            </w:pPr>
            <w:r w:rsidRPr="00672943">
              <w:rPr>
                <w:rFonts w:ascii="Times New Roman" w:eastAsia="Times New Roman" w:hAnsi="Times New Roman" w:cs="Times New Roman"/>
              </w:rPr>
              <w:t>Mã thể loại</w:t>
            </w:r>
          </w:p>
        </w:tc>
      </w:tr>
    </w:tbl>
    <w:p w:rsidR="00183A66" w:rsidRPr="00672943" w:rsidRDefault="00183A66" w:rsidP="00183A66">
      <w:pPr>
        <w:ind w:left="720"/>
        <w:rPr>
          <w:rFonts w:ascii="Times New Roman" w:hAnsi="Times New Roman" w:cs="Times New Roman"/>
          <w:sz w:val="28"/>
          <w:szCs w:val="28"/>
        </w:rPr>
      </w:pPr>
    </w:p>
    <w:p w:rsidR="00183A66" w:rsidRPr="00672943" w:rsidRDefault="003C1ED8" w:rsidP="00183A66">
      <w:pPr>
        <w:pStyle w:val="Heading2"/>
        <w:rPr>
          <w:rFonts w:ascii="Times New Roman" w:hAnsi="Times New Roman" w:cs="Times New Roman"/>
          <w:b/>
          <w:color w:val="BFBFBF" w:themeColor="background1" w:themeShade="BF"/>
          <w:sz w:val="28"/>
          <w:szCs w:val="28"/>
        </w:rPr>
      </w:pPr>
      <w:r w:rsidRPr="00672943">
        <w:rPr>
          <w:rFonts w:ascii="Times New Roman" w:hAnsi="Times New Roman" w:cs="Times New Roman"/>
          <w:b/>
          <w:color w:val="BFBFBF" w:themeColor="background1" w:themeShade="BF"/>
          <w:sz w:val="28"/>
          <w:szCs w:val="28"/>
        </w:rPr>
        <w:t xml:space="preserve">Phần </w:t>
      </w:r>
      <w:r w:rsidR="000849C3" w:rsidRPr="00672943">
        <w:rPr>
          <w:rFonts w:ascii="Times New Roman" w:hAnsi="Times New Roman" w:cs="Times New Roman"/>
          <w:b/>
          <w:color w:val="BFBFBF" w:themeColor="background1" w:themeShade="BF"/>
          <w:sz w:val="28"/>
          <w:szCs w:val="28"/>
        </w:rPr>
        <w:t>V</w:t>
      </w:r>
      <w:r w:rsidR="00183A66" w:rsidRPr="00672943">
        <w:rPr>
          <w:rFonts w:ascii="Times New Roman" w:hAnsi="Times New Roman" w:cs="Times New Roman"/>
          <w:b/>
          <w:color w:val="BFBFBF" w:themeColor="background1" w:themeShade="BF"/>
          <w:sz w:val="28"/>
          <w:szCs w:val="28"/>
        </w:rPr>
        <w:t>.</w:t>
      </w:r>
      <w:r w:rsidRPr="00672943">
        <w:rPr>
          <w:rFonts w:ascii="Times New Roman" w:hAnsi="Times New Roman" w:cs="Times New Roman"/>
          <w:b/>
          <w:color w:val="BFBFBF" w:themeColor="background1" w:themeShade="BF"/>
          <w:sz w:val="28"/>
          <w:szCs w:val="28"/>
        </w:rPr>
        <w:t>Thiết kế phần mềm</w:t>
      </w:r>
      <w:bookmarkEnd w:id="51"/>
    </w:p>
    <w:p w:rsidR="00183A66" w:rsidRPr="00672943" w:rsidRDefault="00183A66" w:rsidP="00183A66">
      <w:pPr>
        <w:rPr>
          <w:rFonts w:ascii="Times New Roman" w:hAnsi="Times New Roman" w:cs="Times New Roman"/>
        </w:rPr>
      </w:pPr>
    </w:p>
    <w:p w:rsidR="0060752E" w:rsidRPr="00672943" w:rsidRDefault="0060752E" w:rsidP="00A9518D">
      <w:pPr>
        <w:pStyle w:val="ListParagraph"/>
        <w:numPr>
          <w:ilvl w:val="0"/>
          <w:numId w:val="30"/>
        </w:numPr>
        <w:outlineLvl w:val="1"/>
        <w:rPr>
          <w:rFonts w:ascii="Times New Roman" w:hAnsi="Times New Roman" w:cs="Times New Roman"/>
          <w:b/>
          <w:sz w:val="28"/>
          <w:szCs w:val="28"/>
        </w:rPr>
      </w:pPr>
      <w:bookmarkStart w:id="53" w:name="_Toc464293195"/>
      <w:r w:rsidRPr="00672943">
        <w:rPr>
          <w:rFonts w:ascii="Times New Roman" w:hAnsi="Times New Roman" w:cs="Times New Roman"/>
          <w:b/>
          <w:sz w:val="28"/>
          <w:szCs w:val="28"/>
        </w:rPr>
        <w:t>Đăng ký tài khoản.</w:t>
      </w:r>
      <w:bookmarkEnd w:id="53"/>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xml:space="preserve"> Đăng ký tài khoản người dùng.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Người dùng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Summary: </w:t>
      </w:r>
      <w:r w:rsidRPr="00672943">
        <w:rPr>
          <w:rFonts w:ascii="Times New Roman" w:hAnsi="Times New Roman" w:cs="Times New Roman"/>
          <w:sz w:val="28"/>
          <w:szCs w:val="28"/>
        </w:rPr>
        <w:t>Người dùng đăng ký tài khoản thành công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lastRenderedPageBreak/>
        <w:t xml:space="preserve">Priority: </w:t>
      </w:r>
      <w:r w:rsidRPr="00672943">
        <w:rPr>
          <w:rFonts w:ascii="Times New Roman" w:hAnsi="Times New Roman" w:cs="Times New Roman"/>
          <w:sz w:val="28"/>
          <w:szCs w:val="28"/>
        </w:rPr>
        <w:t>Must have</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Steps:</w:t>
      </w:r>
    </w:p>
    <w:tbl>
      <w:tblPr>
        <w:tblW w:w="0" w:type="auto"/>
        <w:tblInd w:w="10" w:type="dxa"/>
        <w:tblCellMar>
          <w:left w:w="10" w:type="dxa"/>
          <w:right w:w="10" w:type="dxa"/>
        </w:tblCellMar>
        <w:tblLook w:val="04A0" w:firstRow="1" w:lastRow="0" w:firstColumn="1" w:lastColumn="0" w:noHBand="0" w:noVBand="1"/>
      </w:tblPr>
      <w:tblGrid>
        <w:gridCol w:w="4701"/>
        <w:gridCol w:w="4649"/>
      </w:tblGrid>
      <w:tr w:rsidR="0060752E" w:rsidRPr="00672943" w:rsidTr="0060752E">
        <w:tc>
          <w:tcPr>
            <w:tcW w:w="4886"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851"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886" w:type="dxa"/>
            <w:hideMark/>
          </w:tcPr>
          <w:p w:rsidR="0060752E" w:rsidRPr="00672943" w:rsidRDefault="0060752E" w:rsidP="0060752E">
            <w:pPr>
              <w:numPr>
                <w:ilvl w:val="0"/>
                <w:numId w:val="21"/>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 xml:space="preserve">Người dùng truy cập vào website </w:t>
            </w:r>
          </w:p>
        </w:tc>
        <w:tc>
          <w:tcPr>
            <w:tcW w:w="4851" w:type="dxa"/>
          </w:tcPr>
          <w:p w:rsidR="0060752E" w:rsidRPr="00672943" w:rsidRDefault="0060752E" w:rsidP="0060752E">
            <w:pPr>
              <w:pStyle w:val="ListParagraph"/>
              <w:ind w:left="1440"/>
              <w:rPr>
                <w:rFonts w:ascii="Times New Roman" w:hAnsi="Times New Roman" w:cs="Times New Roman"/>
                <w:b/>
                <w:sz w:val="28"/>
                <w:szCs w:val="28"/>
              </w:rPr>
            </w:pPr>
          </w:p>
        </w:tc>
      </w:tr>
      <w:tr w:rsidR="0060752E" w:rsidRPr="00672943" w:rsidTr="0060752E">
        <w:tc>
          <w:tcPr>
            <w:tcW w:w="4886" w:type="dxa"/>
            <w:hideMark/>
          </w:tcPr>
          <w:p w:rsidR="0060752E" w:rsidRPr="00672943" w:rsidRDefault="0060752E" w:rsidP="0060752E">
            <w:pPr>
              <w:numPr>
                <w:ilvl w:val="0"/>
                <w:numId w:val="21"/>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dùng click nút “Đăng Ký”</w:t>
            </w:r>
          </w:p>
        </w:tc>
        <w:tc>
          <w:tcPr>
            <w:tcW w:w="4851" w:type="dxa"/>
            <w:hideMark/>
          </w:tcPr>
          <w:p w:rsidR="0060752E" w:rsidRPr="00672943" w:rsidRDefault="0060752E" w:rsidP="0060752E">
            <w:pPr>
              <w:numPr>
                <w:ilvl w:val="0"/>
                <w:numId w:val="21"/>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Hiển thị form “Đăng ký tài khoản”</w:t>
            </w:r>
          </w:p>
        </w:tc>
      </w:tr>
      <w:tr w:rsidR="0060752E" w:rsidRPr="00672943" w:rsidTr="0060752E">
        <w:tc>
          <w:tcPr>
            <w:tcW w:w="4886" w:type="dxa"/>
            <w:hideMark/>
          </w:tcPr>
          <w:p w:rsidR="0060752E" w:rsidRPr="00672943" w:rsidRDefault="0060752E" w:rsidP="0060752E">
            <w:pPr>
              <w:numPr>
                <w:ilvl w:val="0"/>
                <w:numId w:val="21"/>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Nhập thông tin người dùng(tên, id…)</w:t>
            </w:r>
          </w:p>
        </w:tc>
        <w:tc>
          <w:tcPr>
            <w:tcW w:w="4851" w:type="dxa"/>
          </w:tcPr>
          <w:p w:rsidR="0060752E" w:rsidRPr="00672943" w:rsidRDefault="0060752E" w:rsidP="0060752E">
            <w:pPr>
              <w:pStyle w:val="ListParagraph"/>
              <w:numPr>
                <w:ilvl w:val="0"/>
                <w:numId w:val="21"/>
              </w:numPr>
              <w:rPr>
                <w:rFonts w:ascii="Times New Roman" w:hAnsi="Times New Roman" w:cs="Times New Roman"/>
                <w:b/>
                <w:sz w:val="28"/>
                <w:szCs w:val="28"/>
              </w:rPr>
            </w:pPr>
          </w:p>
        </w:tc>
      </w:tr>
      <w:tr w:rsidR="0060752E" w:rsidRPr="00672943" w:rsidTr="0060752E">
        <w:tc>
          <w:tcPr>
            <w:tcW w:w="4886" w:type="dxa"/>
            <w:hideMark/>
          </w:tcPr>
          <w:p w:rsidR="0060752E" w:rsidRPr="00672943" w:rsidRDefault="0060752E" w:rsidP="0060752E">
            <w:pPr>
              <w:numPr>
                <w:ilvl w:val="0"/>
                <w:numId w:val="21"/>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Nhấn nút Đăng ký</w:t>
            </w:r>
          </w:p>
        </w:tc>
        <w:tc>
          <w:tcPr>
            <w:tcW w:w="4851" w:type="dxa"/>
            <w:hideMark/>
          </w:tcPr>
          <w:p w:rsidR="0060752E" w:rsidRPr="00672943" w:rsidRDefault="0060752E" w:rsidP="0060752E">
            <w:pPr>
              <w:numPr>
                <w:ilvl w:val="0"/>
                <w:numId w:val="21"/>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Tạo mới thông tin người dùng trong CSDL</w:t>
            </w:r>
          </w:p>
        </w:tc>
      </w:tr>
    </w:tbl>
    <w:p w:rsidR="0060752E" w:rsidRPr="00672943" w:rsidRDefault="0060752E" w:rsidP="0060752E">
      <w:pPr>
        <w:jc w:val="center"/>
        <w:rPr>
          <w:rFonts w:ascii="Times New Roman" w:hAnsi="Times New Roman" w:cs="Times New Roman"/>
          <w:sz w:val="28"/>
          <w:szCs w:val="28"/>
        </w:rPr>
      </w:pP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t>Alternatives: Ở bước 5 nếu id đã tồn tại thì việc thêm người dùng sẽ không được thêm vào hệ thống và hệ thống sẽ hiển thị thông báo lỗi và quay lại bước 4.</w:t>
      </w: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54" w:name="_Toc464293196"/>
      <w:r w:rsidRPr="00672943">
        <w:rPr>
          <w:rFonts w:ascii="Times New Roman" w:hAnsi="Times New Roman" w:cs="Times New Roman"/>
          <w:b/>
          <w:sz w:val="28"/>
          <w:szCs w:val="28"/>
        </w:rPr>
        <w:t>Người dùng đăng nhập</w:t>
      </w:r>
      <w:bookmarkEnd w:id="54"/>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xml:space="preserve"> Người dùng đăng nhập vào hệ thống.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Người dùng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Summary: </w:t>
      </w:r>
      <w:r w:rsidRPr="00672943">
        <w:rPr>
          <w:rFonts w:ascii="Times New Roman" w:hAnsi="Times New Roman" w:cs="Times New Roman"/>
          <w:sz w:val="28"/>
          <w:szCs w:val="28"/>
        </w:rPr>
        <w:t>Người dùng đăng nhập thành công.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Priority: </w:t>
      </w:r>
      <w:r w:rsidRPr="00672943">
        <w:rPr>
          <w:rFonts w:ascii="Times New Roman" w:hAnsi="Times New Roman" w:cs="Times New Roman"/>
          <w:sz w:val="28"/>
          <w:szCs w:val="28"/>
        </w:rPr>
        <w:t>Must have</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Steps:</w:t>
      </w:r>
    </w:p>
    <w:tbl>
      <w:tblPr>
        <w:tblW w:w="0" w:type="auto"/>
        <w:tblInd w:w="10" w:type="dxa"/>
        <w:tblCellMar>
          <w:left w:w="10" w:type="dxa"/>
          <w:right w:w="10" w:type="dxa"/>
        </w:tblCellMar>
        <w:tblLook w:val="04A0" w:firstRow="1" w:lastRow="0" w:firstColumn="1" w:lastColumn="0" w:noHBand="0" w:noVBand="1"/>
      </w:tblPr>
      <w:tblGrid>
        <w:gridCol w:w="4705"/>
        <w:gridCol w:w="4645"/>
      </w:tblGrid>
      <w:tr w:rsidR="0060752E" w:rsidRPr="00672943" w:rsidTr="0060752E">
        <w:tc>
          <w:tcPr>
            <w:tcW w:w="4887"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850"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887" w:type="dxa"/>
            <w:hideMark/>
          </w:tcPr>
          <w:p w:rsidR="0060752E" w:rsidRPr="00672943" w:rsidRDefault="0060752E" w:rsidP="0060752E">
            <w:pPr>
              <w:numPr>
                <w:ilvl w:val="0"/>
                <w:numId w:val="22"/>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dùng truy cập vào website</w:t>
            </w:r>
          </w:p>
        </w:tc>
        <w:tc>
          <w:tcPr>
            <w:tcW w:w="4850" w:type="dxa"/>
          </w:tcPr>
          <w:p w:rsidR="0060752E" w:rsidRPr="00672943" w:rsidRDefault="0060752E" w:rsidP="0060752E">
            <w:pPr>
              <w:pStyle w:val="ListParagraph"/>
              <w:ind w:left="1440"/>
              <w:rPr>
                <w:rFonts w:ascii="Times New Roman" w:hAnsi="Times New Roman" w:cs="Times New Roman"/>
                <w:b/>
                <w:sz w:val="28"/>
                <w:szCs w:val="28"/>
              </w:rPr>
            </w:pPr>
          </w:p>
        </w:tc>
      </w:tr>
      <w:tr w:rsidR="0060752E" w:rsidRPr="00672943" w:rsidTr="0060752E">
        <w:tc>
          <w:tcPr>
            <w:tcW w:w="4887" w:type="dxa"/>
            <w:hideMark/>
          </w:tcPr>
          <w:p w:rsidR="0060752E" w:rsidRPr="00672943" w:rsidRDefault="0060752E" w:rsidP="0060752E">
            <w:pPr>
              <w:numPr>
                <w:ilvl w:val="0"/>
                <w:numId w:val="22"/>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dùng click nút “Đăng Nhập”</w:t>
            </w:r>
          </w:p>
        </w:tc>
        <w:tc>
          <w:tcPr>
            <w:tcW w:w="4850" w:type="dxa"/>
            <w:hideMark/>
          </w:tcPr>
          <w:p w:rsidR="0060752E" w:rsidRPr="00672943" w:rsidRDefault="0060752E" w:rsidP="0060752E">
            <w:pPr>
              <w:numPr>
                <w:ilvl w:val="0"/>
                <w:numId w:val="22"/>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Hiển thị form “Đăng Nhập”</w:t>
            </w:r>
          </w:p>
        </w:tc>
      </w:tr>
      <w:tr w:rsidR="0060752E" w:rsidRPr="00672943" w:rsidTr="0060752E">
        <w:tc>
          <w:tcPr>
            <w:tcW w:w="4887" w:type="dxa"/>
            <w:hideMark/>
          </w:tcPr>
          <w:p w:rsidR="0060752E" w:rsidRPr="00672943" w:rsidRDefault="0060752E" w:rsidP="0060752E">
            <w:pPr>
              <w:numPr>
                <w:ilvl w:val="0"/>
                <w:numId w:val="22"/>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dùng nhập ID và Password</w:t>
            </w:r>
          </w:p>
        </w:tc>
        <w:tc>
          <w:tcPr>
            <w:tcW w:w="4850" w:type="dxa"/>
          </w:tcPr>
          <w:p w:rsidR="0060752E" w:rsidRPr="00672943" w:rsidRDefault="0060752E" w:rsidP="0060752E">
            <w:pPr>
              <w:pStyle w:val="ListParagraph"/>
              <w:ind w:left="1440"/>
              <w:rPr>
                <w:rFonts w:ascii="Times New Roman" w:hAnsi="Times New Roman" w:cs="Times New Roman"/>
                <w:b/>
                <w:sz w:val="28"/>
                <w:szCs w:val="28"/>
              </w:rPr>
            </w:pPr>
          </w:p>
        </w:tc>
      </w:tr>
      <w:tr w:rsidR="0060752E" w:rsidRPr="00672943" w:rsidTr="0060752E">
        <w:tc>
          <w:tcPr>
            <w:tcW w:w="4887" w:type="dxa"/>
            <w:hideMark/>
          </w:tcPr>
          <w:p w:rsidR="0060752E" w:rsidRPr="00672943" w:rsidRDefault="0060752E" w:rsidP="0060752E">
            <w:pPr>
              <w:numPr>
                <w:ilvl w:val="0"/>
                <w:numId w:val="22"/>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Nhấn nút Đăng Nhập</w:t>
            </w:r>
          </w:p>
        </w:tc>
        <w:tc>
          <w:tcPr>
            <w:tcW w:w="4850" w:type="dxa"/>
            <w:hideMark/>
          </w:tcPr>
          <w:p w:rsidR="0060752E" w:rsidRPr="00672943" w:rsidRDefault="0060752E" w:rsidP="0060752E">
            <w:pPr>
              <w:numPr>
                <w:ilvl w:val="0"/>
                <w:numId w:val="22"/>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Đăng nhập vào hệ thống thành công.</w:t>
            </w:r>
          </w:p>
        </w:tc>
      </w:tr>
    </w:tbl>
    <w:p w:rsidR="0060752E" w:rsidRPr="00672943" w:rsidRDefault="0060752E" w:rsidP="0060752E">
      <w:pPr>
        <w:jc w:val="center"/>
        <w:rPr>
          <w:rFonts w:ascii="Times New Roman" w:hAnsi="Times New Roman" w:cs="Times New Roman"/>
          <w:noProof/>
          <w:sz w:val="28"/>
          <w:szCs w:val="28"/>
        </w:rPr>
      </w:pP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lastRenderedPageBreak/>
        <w:t xml:space="preserve">Alternatives: Ở bước 5, nếu ID và Password đăng nhập không chính xác thì thông báo “Đăng nhập thất bại” và quay lại bước 4 để người dùng nhập lại. </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t xml:space="preserve">Người đăng nhập có thể là người quản trị hoặc người dùng. </w:t>
      </w:r>
    </w:p>
    <w:p w:rsidR="0060752E" w:rsidRPr="00672943" w:rsidRDefault="0060752E" w:rsidP="0060752E">
      <w:pPr>
        <w:rPr>
          <w:rFonts w:ascii="Times New Roman" w:hAnsi="Times New Roman" w:cs="Times New Roman"/>
          <w:sz w:val="28"/>
          <w:szCs w:val="28"/>
        </w:rPr>
      </w:pP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55" w:name="_Toc464293197"/>
      <w:r w:rsidRPr="00672943">
        <w:rPr>
          <w:rFonts w:ascii="Times New Roman" w:hAnsi="Times New Roman" w:cs="Times New Roman"/>
          <w:b/>
          <w:sz w:val="28"/>
          <w:szCs w:val="28"/>
        </w:rPr>
        <w:t>Người dùng đăng xuất.</w:t>
      </w:r>
      <w:bookmarkEnd w:id="55"/>
    </w:p>
    <w:p w:rsidR="0060752E" w:rsidRPr="00672943" w:rsidRDefault="0060752E" w:rsidP="0060752E">
      <w:pPr>
        <w:ind w:left="720"/>
        <w:rPr>
          <w:rFonts w:ascii="Times New Roman" w:hAnsi="Times New Roman" w:cs="Times New Roman"/>
          <w:sz w:val="28"/>
          <w:szCs w:val="28"/>
        </w:rPr>
      </w:pPr>
      <w:r w:rsidRPr="00672943">
        <w:rPr>
          <w:rFonts w:ascii="Times New Roman" w:hAnsi="Times New Roman" w:cs="Times New Roman"/>
          <w:sz w:val="28"/>
          <w:szCs w:val="28"/>
        </w:rPr>
        <w:t>Tại website, người dùng muốn kết thúc phiên làm việc, muốn đăng xuất khỏi hệ thống thì chỉ cần nháy chuột là nút “Đăng xuất”.</w:t>
      </w:r>
    </w:p>
    <w:p w:rsidR="0060752E" w:rsidRPr="00672943" w:rsidRDefault="0060752E" w:rsidP="0060752E">
      <w:pPr>
        <w:ind w:left="720"/>
        <w:rPr>
          <w:rFonts w:ascii="Times New Roman" w:hAnsi="Times New Roman" w:cs="Times New Roman"/>
          <w:sz w:val="28"/>
          <w:szCs w:val="28"/>
        </w:rPr>
      </w:pP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56" w:name="_Toc464293198"/>
      <w:r w:rsidRPr="00672943">
        <w:rPr>
          <w:rFonts w:ascii="Times New Roman" w:hAnsi="Times New Roman" w:cs="Times New Roman"/>
          <w:b/>
          <w:sz w:val="28"/>
          <w:szCs w:val="28"/>
        </w:rPr>
        <w:t>Upload tài liệu</w:t>
      </w:r>
      <w:bookmarkEnd w:id="56"/>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xml:space="preserve"> Upload tài liệu lên hệ thống.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r w:rsidRPr="00672943">
        <w:rPr>
          <w:rFonts w:ascii="Times New Roman" w:hAnsi="Times New Roman" w:cs="Times New Roman"/>
          <w:sz w:val="28"/>
          <w:szCs w:val="28"/>
        </w:rPr>
        <w:t>Người quản trị phải đăng nhập thành công vào hệ thống.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Người quản trị</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Summary: </w:t>
      </w:r>
      <w:r w:rsidRPr="00672943">
        <w:rPr>
          <w:rFonts w:ascii="Times New Roman" w:hAnsi="Times New Roman" w:cs="Times New Roman"/>
          <w:sz w:val="28"/>
          <w:szCs w:val="28"/>
        </w:rPr>
        <w:t>Upload tài liệu thành công.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Priority: </w:t>
      </w:r>
      <w:r w:rsidRPr="00672943">
        <w:rPr>
          <w:rFonts w:ascii="Times New Roman" w:hAnsi="Times New Roman" w:cs="Times New Roman"/>
          <w:sz w:val="28"/>
          <w:szCs w:val="28"/>
        </w:rPr>
        <w:t>Must have</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Steps:</w:t>
      </w:r>
    </w:p>
    <w:tbl>
      <w:tblPr>
        <w:tblW w:w="0" w:type="auto"/>
        <w:tblInd w:w="10" w:type="dxa"/>
        <w:tblCellMar>
          <w:left w:w="10" w:type="dxa"/>
          <w:right w:w="10" w:type="dxa"/>
        </w:tblCellMar>
        <w:tblLook w:val="04A0" w:firstRow="1" w:lastRow="0" w:firstColumn="1" w:lastColumn="0" w:noHBand="0" w:noVBand="1"/>
      </w:tblPr>
      <w:tblGrid>
        <w:gridCol w:w="4681"/>
        <w:gridCol w:w="4669"/>
      </w:tblGrid>
      <w:tr w:rsidR="0060752E" w:rsidRPr="00672943" w:rsidTr="0060752E">
        <w:tc>
          <w:tcPr>
            <w:tcW w:w="4866"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871"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866" w:type="dxa"/>
            <w:hideMark/>
          </w:tcPr>
          <w:p w:rsidR="0060752E" w:rsidRPr="00672943" w:rsidRDefault="0060752E" w:rsidP="0060752E">
            <w:pPr>
              <w:pStyle w:val="ListParagraph"/>
              <w:numPr>
                <w:ilvl w:val="0"/>
                <w:numId w:val="23"/>
              </w:numPr>
              <w:spacing w:after="0" w:line="256" w:lineRule="auto"/>
              <w:rPr>
                <w:rFonts w:ascii="Times New Roman" w:hAnsi="Times New Roman" w:cs="Times New Roman"/>
                <w:sz w:val="28"/>
                <w:szCs w:val="28"/>
              </w:rPr>
            </w:pPr>
            <w:r w:rsidRPr="00672943">
              <w:rPr>
                <w:rFonts w:ascii="Times New Roman" w:hAnsi="Times New Roman" w:cs="Times New Roman"/>
                <w:sz w:val="28"/>
                <w:szCs w:val="28"/>
              </w:rPr>
              <w:t xml:space="preserve">Người quản trị login vào hệ thống. </w:t>
            </w:r>
          </w:p>
        </w:tc>
        <w:tc>
          <w:tcPr>
            <w:tcW w:w="4871" w:type="dxa"/>
          </w:tcPr>
          <w:p w:rsidR="0060752E" w:rsidRPr="00672943" w:rsidRDefault="0060752E" w:rsidP="0060752E">
            <w:pPr>
              <w:pStyle w:val="ListParagraph"/>
              <w:rPr>
                <w:rFonts w:ascii="Times New Roman" w:hAnsi="Times New Roman" w:cs="Times New Roman"/>
                <w:sz w:val="28"/>
                <w:szCs w:val="28"/>
              </w:rPr>
            </w:pPr>
          </w:p>
        </w:tc>
      </w:tr>
      <w:tr w:rsidR="0060752E" w:rsidRPr="00672943" w:rsidTr="0060752E">
        <w:tc>
          <w:tcPr>
            <w:tcW w:w="4866" w:type="dxa"/>
            <w:hideMark/>
          </w:tcPr>
          <w:p w:rsidR="0060752E" w:rsidRPr="00672943" w:rsidRDefault="0060752E" w:rsidP="0060752E">
            <w:pPr>
              <w:pStyle w:val="ListParagraph"/>
              <w:numPr>
                <w:ilvl w:val="0"/>
                <w:numId w:val="23"/>
              </w:numPr>
              <w:spacing w:after="0" w:line="256" w:lineRule="auto"/>
              <w:rPr>
                <w:rFonts w:ascii="Times New Roman" w:hAnsi="Times New Roman" w:cs="Times New Roman"/>
                <w:b/>
                <w:sz w:val="28"/>
                <w:szCs w:val="28"/>
              </w:rPr>
            </w:pPr>
            <w:r w:rsidRPr="00672943">
              <w:rPr>
                <w:rFonts w:ascii="Times New Roman" w:hAnsi="Times New Roman" w:cs="Times New Roman"/>
                <w:sz w:val="28"/>
                <w:szCs w:val="28"/>
              </w:rPr>
              <w:t>Người quản trị chọn nút “Upload”</w:t>
            </w:r>
          </w:p>
        </w:tc>
        <w:tc>
          <w:tcPr>
            <w:tcW w:w="4871" w:type="dxa"/>
            <w:hideMark/>
          </w:tcPr>
          <w:p w:rsidR="0060752E" w:rsidRPr="00672943" w:rsidRDefault="0060752E" w:rsidP="0060752E">
            <w:pPr>
              <w:pStyle w:val="ListParagraph"/>
              <w:numPr>
                <w:ilvl w:val="0"/>
                <w:numId w:val="23"/>
              </w:numPr>
              <w:spacing w:after="0" w:line="256" w:lineRule="auto"/>
              <w:rPr>
                <w:rFonts w:ascii="Times New Roman" w:hAnsi="Times New Roman" w:cs="Times New Roman"/>
                <w:b/>
                <w:sz w:val="28"/>
                <w:szCs w:val="28"/>
              </w:rPr>
            </w:pPr>
            <w:r w:rsidRPr="00672943">
              <w:rPr>
                <w:rFonts w:ascii="Times New Roman" w:hAnsi="Times New Roman" w:cs="Times New Roman"/>
                <w:sz w:val="28"/>
                <w:szCs w:val="28"/>
              </w:rPr>
              <w:t>Hiển thị Form upload tài liệu</w:t>
            </w:r>
          </w:p>
        </w:tc>
      </w:tr>
      <w:tr w:rsidR="0060752E" w:rsidRPr="00672943" w:rsidTr="0060752E">
        <w:tc>
          <w:tcPr>
            <w:tcW w:w="4866" w:type="dxa"/>
            <w:hideMark/>
          </w:tcPr>
          <w:p w:rsidR="0060752E" w:rsidRPr="00672943" w:rsidRDefault="0060752E" w:rsidP="0060752E">
            <w:pPr>
              <w:pStyle w:val="ListParagraph"/>
              <w:numPr>
                <w:ilvl w:val="0"/>
                <w:numId w:val="23"/>
              </w:numPr>
              <w:spacing w:after="0" w:line="256" w:lineRule="auto"/>
              <w:rPr>
                <w:rFonts w:ascii="Times New Roman" w:hAnsi="Times New Roman" w:cs="Times New Roman"/>
                <w:b/>
                <w:sz w:val="28"/>
                <w:szCs w:val="28"/>
              </w:rPr>
            </w:pPr>
            <w:r w:rsidRPr="00672943">
              <w:rPr>
                <w:rFonts w:ascii="Times New Roman" w:hAnsi="Times New Roman" w:cs="Times New Roman"/>
                <w:sz w:val="28"/>
                <w:szCs w:val="28"/>
              </w:rPr>
              <w:t>Người quản trị nhập thông tin về tài liệu và chọn file cần upload.</w:t>
            </w:r>
          </w:p>
        </w:tc>
        <w:tc>
          <w:tcPr>
            <w:tcW w:w="4871" w:type="dxa"/>
          </w:tcPr>
          <w:p w:rsidR="0060752E" w:rsidRPr="00672943" w:rsidRDefault="0060752E" w:rsidP="0060752E">
            <w:pPr>
              <w:pStyle w:val="ListParagraph"/>
              <w:rPr>
                <w:rFonts w:ascii="Times New Roman" w:hAnsi="Times New Roman" w:cs="Times New Roman"/>
                <w:sz w:val="28"/>
                <w:szCs w:val="28"/>
              </w:rPr>
            </w:pPr>
          </w:p>
        </w:tc>
      </w:tr>
      <w:tr w:rsidR="0060752E" w:rsidRPr="00672943" w:rsidTr="0060752E">
        <w:tc>
          <w:tcPr>
            <w:tcW w:w="4866" w:type="dxa"/>
            <w:hideMark/>
          </w:tcPr>
          <w:p w:rsidR="0060752E" w:rsidRPr="00672943" w:rsidRDefault="0060752E" w:rsidP="0060752E">
            <w:pPr>
              <w:pStyle w:val="ListParagraph"/>
              <w:numPr>
                <w:ilvl w:val="0"/>
                <w:numId w:val="23"/>
              </w:numPr>
              <w:spacing w:after="0" w:line="256" w:lineRule="auto"/>
              <w:rPr>
                <w:rFonts w:ascii="Times New Roman" w:hAnsi="Times New Roman" w:cs="Times New Roman"/>
                <w:sz w:val="28"/>
                <w:szCs w:val="28"/>
              </w:rPr>
            </w:pPr>
            <w:r w:rsidRPr="00672943">
              <w:rPr>
                <w:rFonts w:ascii="Times New Roman" w:hAnsi="Times New Roman" w:cs="Times New Roman"/>
                <w:sz w:val="28"/>
                <w:szCs w:val="28"/>
              </w:rPr>
              <w:t>Nhấn vào nút “Upload”</w:t>
            </w:r>
          </w:p>
        </w:tc>
        <w:tc>
          <w:tcPr>
            <w:tcW w:w="4871" w:type="dxa"/>
            <w:hideMark/>
          </w:tcPr>
          <w:p w:rsidR="0060752E" w:rsidRPr="00672943" w:rsidRDefault="0060752E" w:rsidP="0060752E">
            <w:pPr>
              <w:pStyle w:val="ListParagraph"/>
              <w:numPr>
                <w:ilvl w:val="0"/>
                <w:numId w:val="23"/>
              </w:numPr>
              <w:spacing w:after="0" w:line="256" w:lineRule="auto"/>
              <w:rPr>
                <w:rFonts w:ascii="Times New Roman" w:hAnsi="Times New Roman" w:cs="Times New Roman"/>
                <w:b/>
                <w:sz w:val="28"/>
                <w:szCs w:val="28"/>
              </w:rPr>
            </w:pPr>
            <w:r w:rsidRPr="00672943">
              <w:rPr>
                <w:rFonts w:ascii="Times New Roman" w:hAnsi="Times New Roman" w:cs="Times New Roman"/>
                <w:sz w:val="28"/>
                <w:szCs w:val="28"/>
              </w:rPr>
              <w:t>Tài liệu đã upload thành công vào CSDL.</w:t>
            </w:r>
          </w:p>
        </w:tc>
      </w:tr>
    </w:tbl>
    <w:p w:rsidR="0060752E" w:rsidRPr="00672943" w:rsidRDefault="0060752E" w:rsidP="0060752E">
      <w:pPr>
        <w:rPr>
          <w:rFonts w:ascii="Times New Roman" w:hAnsi="Times New Roman" w:cs="Times New Roman"/>
          <w:sz w:val="28"/>
          <w:szCs w:val="28"/>
        </w:rPr>
      </w:pPr>
    </w:p>
    <w:p w:rsidR="0060752E" w:rsidRPr="00672943" w:rsidRDefault="0060752E" w:rsidP="0060752E">
      <w:pPr>
        <w:rPr>
          <w:rFonts w:ascii="Times New Roman" w:hAnsi="Times New Roman" w:cs="Times New Roman"/>
          <w:sz w:val="28"/>
          <w:szCs w:val="28"/>
        </w:rPr>
      </w:pPr>
    </w:p>
    <w:p w:rsidR="0060752E" w:rsidRPr="00672943" w:rsidRDefault="004878D4" w:rsidP="002637EF">
      <w:pPr>
        <w:pStyle w:val="ListParagraph"/>
        <w:numPr>
          <w:ilvl w:val="0"/>
          <w:numId w:val="30"/>
        </w:numPr>
        <w:outlineLvl w:val="1"/>
        <w:rPr>
          <w:rFonts w:ascii="Times New Roman" w:hAnsi="Times New Roman" w:cs="Times New Roman"/>
          <w:b/>
          <w:sz w:val="28"/>
          <w:szCs w:val="28"/>
        </w:rPr>
      </w:pPr>
      <w:bookmarkStart w:id="57" w:name="_Toc464293199"/>
      <w:r w:rsidRPr="00672943">
        <w:rPr>
          <w:rFonts w:ascii="Times New Roman" w:hAnsi="Times New Roman" w:cs="Times New Roman"/>
          <w:b/>
          <w:sz w:val="28"/>
          <w:szCs w:val="28"/>
        </w:rPr>
        <w:t>C</w:t>
      </w:r>
      <w:r w:rsidR="0060752E" w:rsidRPr="00672943">
        <w:rPr>
          <w:rFonts w:ascii="Times New Roman" w:hAnsi="Times New Roman" w:cs="Times New Roman"/>
          <w:b/>
          <w:sz w:val="28"/>
          <w:szCs w:val="28"/>
        </w:rPr>
        <w:t>hỉnh sửa tài liệu</w:t>
      </w:r>
      <w:bookmarkEnd w:id="57"/>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xml:space="preserve"> Chỉnh sửa tài liệu</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r w:rsidRPr="00672943">
        <w:rPr>
          <w:rFonts w:ascii="Times New Roman" w:hAnsi="Times New Roman" w:cs="Times New Roman"/>
          <w:sz w:val="28"/>
          <w:szCs w:val="28"/>
        </w:rPr>
        <w:t>Người quản trị phải đăng nhập thành công.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Người quản trị</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lastRenderedPageBreak/>
        <w:t xml:space="preserve">Summary: </w:t>
      </w:r>
      <w:r w:rsidRPr="00672943">
        <w:rPr>
          <w:rFonts w:ascii="Times New Roman" w:hAnsi="Times New Roman" w:cs="Times New Roman"/>
          <w:sz w:val="28"/>
          <w:szCs w:val="28"/>
        </w:rPr>
        <w:t>Chỉnh sửa tài liệu thành công.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Priority: </w:t>
      </w:r>
      <w:r w:rsidRPr="00672943">
        <w:rPr>
          <w:rFonts w:ascii="Times New Roman" w:hAnsi="Times New Roman" w:cs="Times New Roman"/>
          <w:sz w:val="28"/>
          <w:szCs w:val="28"/>
        </w:rPr>
        <w:t>Must have</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Steps:</w:t>
      </w:r>
    </w:p>
    <w:tbl>
      <w:tblPr>
        <w:tblW w:w="0" w:type="auto"/>
        <w:tblInd w:w="10" w:type="dxa"/>
        <w:tblCellMar>
          <w:left w:w="10" w:type="dxa"/>
          <w:right w:w="10" w:type="dxa"/>
        </w:tblCellMar>
        <w:tblLook w:val="04A0" w:firstRow="1" w:lastRow="0" w:firstColumn="1" w:lastColumn="0" w:noHBand="0" w:noVBand="1"/>
      </w:tblPr>
      <w:tblGrid>
        <w:gridCol w:w="4679"/>
        <w:gridCol w:w="4671"/>
      </w:tblGrid>
      <w:tr w:rsidR="0060752E" w:rsidRPr="00672943" w:rsidTr="0060752E">
        <w:tc>
          <w:tcPr>
            <w:tcW w:w="4985"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978"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985" w:type="dxa"/>
            <w:hideMark/>
          </w:tcPr>
          <w:p w:rsidR="0060752E" w:rsidRPr="00672943" w:rsidRDefault="0060752E" w:rsidP="0060752E">
            <w:pPr>
              <w:numPr>
                <w:ilvl w:val="0"/>
                <w:numId w:val="24"/>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quản trị login vào hệ thống.</w:t>
            </w:r>
          </w:p>
        </w:tc>
        <w:tc>
          <w:tcPr>
            <w:tcW w:w="4978" w:type="dxa"/>
          </w:tcPr>
          <w:p w:rsidR="0060752E" w:rsidRPr="00672943" w:rsidRDefault="0060752E" w:rsidP="0060752E">
            <w:pPr>
              <w:spacing w:after="0"/>
              <w:ind w:left="720"/>
              <w:rPr>
                <w:rFonts w:ascii="Times New Roman" w:hAnsi="Times New Roman" w:cs="Times New Roman"/>
                <w:sz w:val="28"/>
                <w:szCs w:val="28"/>
              </w:rPr>
            </w:pPr>
          </w:p>
        </w:tc>
      </w:tr>
      <w:tr w:rsidR="0060752E" w:rsidRPr="00672943" w:rsidTr="0060752E">
        <w:tc>
          <w:tcPr>
            <w:tcW w:w="4985" w:type="dxa"/>
            <w:hideMark/>
          </w:tcPr>
          <w:p w:rsidR="0060752E" w:rsidRPr="00672943" w:rsidRDefault="0060752E" w:rsidP="0060752E">
            <w:pPr>
              <w:numPr>
                <w:ilvl w:val="0"/>
                <w:numId w:val="24"/>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tìm tài liệu cần chỉnh sửa.</w:t>
            </w:r>
          </w:p>
        </w:tc>
        <w:tc>
          <w:tcPr>
            <w:tcW w:w="4978" w:type="dxa"/>
          </w:tcPr>
          <w:p w:rsidR="0060752E" w:rsidRPr="00672943" w:rsidRDefault="0060752E" w:rsidP="0060752E">
            <w:pPr>
              <w:pStyle w:val="ListParagraph"/>
              <w:spacing w:after="0"/>
              <w:ind w:left="1440"/>
              <w:rPr>
                <w:rFonts w:ascii="Times New Roman" w:hAnsi="Times New Roman" w:cs="Times New Roman"/>
                <w:b/>
                <w:sz w:val="28"/>
                <w:szCs w:val="28"/>
              </w:rPr>
            </w:pPr>
          </w:p>
        </w:tc>
      </w:tr>
      <w:tr w:rsidR="0060752E" w:rsidRPr="00672943" w:rsidTr="0060752E">
        <w:tc>
          <w:tcPr>
            <w:tcW w:w="4985" w:type="dxa"/>
            <w:hideMark/>
          </w:tcPr>
          <w:p w:rsidR="0060752E" w:rsidRPr="00672943" w:rsidRDefault="0060752E" w:rsidP="0060752E">
            <w:pPr>
              <w:numPr>
                <w:ilvl w:val="0"/>
                <w:numId w:val="24"/>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chọn tài liệu cần chỉnh sửa, nháy nút “Chỉnh sửa”</w:t>
            </w:r>
          </w:p>
        </w:tc>
        <w:tc>
          <w:tcPr>
            <w:tcW w:w="4978" w:type="dxa"/>
            <w:hideMark/>
          </w:tcPr>
          <w:p w:rsidR="0060752E" w:rsidRPr="00672943" w:rsidRDefault="0060752E" w:rsidP="0060752E">
            <w:pPr>
              <w:numPr>
                <w:ilvl w:val="0"/>
                <w:numId w:val="24"/>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Xuất hiện Form thông tin về tài liệu cần chỉnh sửa.</w:t>
            </w:r>
          </w:p>
        </w:tc>
      </w:tr>
      <w:tr w:rsidR="0060752E" w:rsidRPr="00672943" w:rsidTr="0060752E">
        <w:tc>
          <w:tcPr>
            <w:tcW w:w="4985" w:type="dxa"/>
            <w:hideMark/>
          </w:tcPr>
          <w:p w:rsidR="0060752E" w:rsidRPr="00672943" w:rsidRDefault="0060752E" w:rsidP="0060752E">
            <w:pPr>
              <w:numPr>
                <w:ilvl w:val="0"/>
                <w:numId w:val="24"/>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quản trị chỉnh sửa thông tin của tài liệu.</w:t>
            </w:r>
          </w:p>
        </w:tc>
        <w:tc>
          <w:tcPr>
            <w:tcW w:w="4978" w:type="dxa"/>
          </w:tcPr>
          <w:p w:rsidR="0060752E" w:rsidRPr="00672943" w:rsidRDefault="0060752E" w:rsidP="0060752E">
            <w:pPr>
              <w:pStyle w:val="ListParagraph"/>
              <w:spacing w:after="0"/>
              <w:ind w:left="1440"/>
              <w:rPr>
                <w:rFonts w:ascii="Times New Roman" w:hAnsi="Times New Roman" w:cs="Times New Roman"/>
                <w:b/>
                <w:sz w:val="28"/>
                <w:szCs w:val="28"/>
              </w:rPr>
            </w:pPr>
          </w:p>
        </w:tc>
      </w:tr>
      <w:tr w:rsidR="0060752E" w:rsidRPr="00672943" w:rsidTr="0060752E">
        <w:tc>
          <w:tcPr>
            <w:tcW w:w="4985" w:type="dxa"/>
            <w:hideMark/>
          </w:tcPr>
          <w:p w:rsidR="0060752E" w:rsidRPr="00672943" w:rsidRDefault="0060752E" w:rsidP="0060752E">
            <w:pPr>
              <w:numPr>
                <w:ilvl w:val="0"/>
                <w:numId w:val="24"/>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Nháy nút “Cập nhật”</w:t>
            </w:r>
          </w:p>
        </w:tc>
        <w:tc>
          <w:tcPr>
            <w:tcW w:w="4978" w:type="dxa"/>
            <w:hideMark/>
          </w:tcPr>
          <w:p w:rsidR="0060752E" w:rsidRPr="00672943" w:rsidRDefault="0060752E" w:rsidP="0060752E">
            <w:pPr>
              <w:numPr>
                <w:ilvl w:val="0"/>
                <w:numId w:val="24"/>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Tài liệu đã chỉnh sửa thành công, cập nhật thành công trong CSDL.</w:t>
            </w:r>
          </w:p>
        </w:tc>
      </w:tr>
    </w:tbl>
    <w:p w:rsidR="0060752E" w:rsidRPr="00672943" w:rsidRDefault="0060752E" w:rsidP="0060752E">
      <w:pPr>
        <w:rPr>
          <w:rFonts w:ascii="Times New Roman" w:hAnsi="Times New Roman" w:cs="Times New Roman"/>
          <w:sz w:val="28"/>
          <w:szCs w:val="28"/>
        </w:rPr>
      </w:pP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58" w:name="_Toc464293200"/>
      <w:r w:rsidRPr="00672943">
        <w:rPr>
          <w:rFonts w:ascii="Times New Roman" w:hAnsi="Times New Roman" w:cs="Times New Roman"/>
          <w:b/>
          <w:sz w:val="28"/>
          <w:szCs w:val="28"/>
        </w:rPr>
        <w:t>Tìm kiếm tài liệu</w:t>
      </w:r>
      <w:bookmarkEnd w:id="58"/>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Để tìm kiếm tài liệu có trong hệ thống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Preconditions</w:t>
      </w:r>
      <w:r w:rsidRPr="00672943">
        <w:rPr>
          <w:rFonts w:ascii="Times New Roman" w:hAnsi="Times New Roman" w:cs="Times New Roman"/>
          <w:sz w:val="28"/>
          <w:szCs w:val="28"/>
        </w:rPr>
        <w:t xml:space="preserve">: </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Người quản trị, người dùng.</w:t>
      </w:r>
    </w:p>
    <w:p w:rsidR="0060752E" w:rsidRPr="00672943" w:rsidRDefault="0060752E" w:rsidP="0060752E">
      <w:pPr>
        <w:rPr>
          <w:rFonts w:ascii="Times New Roman" w:hAnsi="Times New Roman" w:cs="Times New Roman"/>
          <w:sz w:val="28"/>
          <w:szCs w:val="28"/>
        </w:rPr>
      </w:pP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Summary</w:t>
      </w:r>
      <w:r w:rsidRPr="00672943">
        <w:rPr>
          <w:rFonts w:ascii="Times New Roman" w:hAnsi="Times New Roman" w:cs="Times New Roman"/>
          <w:sz w:val="28"/>
          <w:szCs w:val="28"/>
        </w:rPr>
        <w:t>: Danh sách các tài liệu sẽ đươc hiển thị theo như tìm kiếm của người dùng.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Priority</w:t>
      </w:r>
      <w:r w:rsidRPr="00672943">
        <w:rPr>
          <w:rFonts w:ascii="Times New Roman" w:hAnsi="Times New Roman" w:cs="Times New Roman"/>
          <w:sz w:val="28"/>
          <w:szCs w:val="28"/>
        </w:rPr>
        <w:t>: Must have.</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t>Steps:</w:t>
      </w:r>
    </w:p>
    <w:tbl>
      <w:tblPr>
        <w:tblW w:w="0" w:type="auto"/>
        <w:tblInd w:w="10" w:type="dxa"/>
        <w:tblCellMar>
          <w:left w:w="10" w:type="dxa"/>
          <w:right w:w="10" w:type="dxa"/>
        </w:tblCellMar>
        <w:tblLook w:val="04A0" w:firstRow="1" w:lastRow="0" w:firstColumn="1" w:lastColumn="0" w:noHBand="0" w:noVBand="1"/>
      </w:tblPr>
      <w:tblGrid>
        <w:gridCol w:w="4673"/>
        <w:gridCol w:w="4677"/>
      </w:tblGrid>
      <w:tr w:rsidR="0060752E" w:rsidRPr="00672943" w:rsidTr="0060752E">
        <w:tc>
          <w:tcPr>
            <w:tcW w:w="4958"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955"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958" w:type="dxa"/>
            <w:hideMark/>
          </w:tcPr>
          <w:p w:rsidR="0060752E" w:rsidRPr="00672943" w:rsidRDefault="0060752E" w:rsidP="0060752E">
            <w:pPr>
              <w:numPr>
                <w:ilvl w:val="0"/>
                <w:numId w:val="25"/>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dùng truy cập vào website</w:t>
            </w:r>
          </w:p>
        </w:tc>
        <w:tc>
          <w:tcPr>
            <w:tcW w:w="4955" w:type="dxa"/>
            <w:hideMark/>
          </w:tcPr>
          <w:p w:rsidR="0060752E" w:rsidRPr="00672943" w:rsidRDefault="0060752E" w:rsidP="0060752E">
            <w:pPr>
              <w:numPr>
                <w:ilvl w:val="0"/>
                <w:numId w:val="25"/>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Hiển thị Website</w:t>
            </w:r>
          </w:p>
        </w:tc>
      </w:tr>
      <w:tr w:rsidR="0060752E" w:rsidRPr="00672943" w:rsidTr="0060752E">
        <w:tc>
          <w:tcPr>
            <w:tcW w:w="4958" w:type="dxa"/>
            <w:hideMark/>
          </w:tcPr>
          <w:p w:rsidR="0060752E" w:rsidRPr="00672943" w:rsidRDefault="0060752E" w:rsidP="0060752E">
            <w:pPr>
              <w:numPr>
                <w:ilvl w:val="0"/>
                <w:numId w:val="25"/>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dùng nháy nút “Tìm kiếm”</w:t>
            </w:r>
          </w:p>
        </w:tc>
        <w:tc>
          <w:tcPr>
            <w:tcW w:w="4955" w:type="dxa"/>
            <w:hideMark/>
          </w:tcPr>
          <w:p w:rsidR="0060752E" w:rsidRPr="00672943" w:rsidRDefault="0060752E" w:rsidP="0060752E">
            <w:pPr>
              <w:numPr>
                <w:ilvl w:val="0"/>
                <w:numId w:val="25"/>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Hiển thị lên trang tìm kiếm tài liệu</w:t>
            </w:r>
          </w:p>
        </w:tc>
      </w:tr>
      <w:tr w:rsidR="0060752E" w:rsidRPr="00672943" w:rsidTr="0060752E">
        <w:tc>
          <w:tcPr>
            <w:tcW w:w="4958" w:type="dxa"/>
            <w:hideMark/>
          </w:tcPr>
          <w:p w:rsidR="0060752E" w:rsidRPr="00672943" w:rsidRDefault="0060752E" w:rsidP="0060752E">
            <w:pPr>
              <w:numPr>
                <w:ilvl w:val="0"/>
                <w:numId w:val="25"/>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lastRenderedPageBreak/>
              <w:t>Người dùng nhập tài liệu cần tìm</w:t>
            </w:r>
          </w:p>
        </w:tc>
        <w:tc>
          <w:tcPr>
            <w:tcW w:w="4955" w:type="dxa"/>
          </w:tcPr>
          <w:p w:rsidR="0060752E" w:rsidRPr="00672943" w:rsidRDefault="0060752E" w:rsidP="0060752E">
            <w:pPr>
              <w:pStyle w:val="ListParagraph"/>
              <w:spacing w:after="0"/>
              <w:ind w:left="1440"/>
              <w:rPr>
                <w:rFonts w:ascii="Times New Roman" w:hAnsi="Times New Roman" w:cs="Times New Roman"/>
                <w:sz w:val="28"/>
                <w:szCs w:val="28"/>
              </w:rPr>
            </w:pPr>
          </w:p>
        </w:tc>
      </w:tr>
      <w:tr w:rsidR="0060752E" w:rsidRPr="00672943" w:rsidTr="0060752E">
        <w:trPr>
          <w:trHeight w:val="237"/>
        </w:trPr>
        <w:tc>
          <w:tcPr>
            <w:tcW w:w="4958" w:type="dxa"/>
            <w:hideMark/>
          </w:tcPr>
          <w:p w:rsidR="0060752E" w:rsidRPr="00672943" w:rsidRDefault="0060752E" w:rsidP="0060752E">
            <w:pPr>
              <w:numPr>
                <w:ilvl w:val="0"/>
                <w:numId w:val="25"/>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Nhấn chuột vào nút “Tìm kiếm”</w:t>
            </w:r>
          </w:p>
        </w:tc>
        <w:tc>
          <w:tcPr>
            <w:tcW w:w="4955" w:type="dxa"/>
            <w:hideMark/>
          </w:tcPr>
          <w:p w:rsidR="0060752E" w:rsidRPr="00672943" w:rsidRDefault="0060752E" w:rsidP="0060752E">
            <w:pPr>
              <w:numPr>
                <w:ilvl w:val="0"/>
                <w:numId w:val="25"/>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Hiển thị tài liệu cần tìm và các tài liệu liên quan.</w:t>
            </w:r>
          </w:p>
        </w:tc>
      </w:tr>
      <w:tr w:rsidR="0060752E" w:rsidRPr="00672943" w:rsidTr="0060752E">
        <w:trPr>
          <w:trHeight w:val="237"/>
        </w:trPr>
        <w:tc>
          <w:tcPr>
            <w:tcW w:w="4958" w:type="dxa"/>
            <w:hideMark/>
          </w:tcPr>
          <w:p w:rsidR="0060752E" w:rsidRPr="00672943" w:rsidRDefault="0060752E" w:rsidP="0060752E">
            <w:pPr>
              <w:numPr>
                <w:ilvl w:val="0"/>
                <w:numId w:val="25"/>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Nháy chuột vào tài liệu cần tìm</w:t>
            </w:r>
          </w:p>
        </w:tc>
        <w:tc>
          <w:tcPr>
            <w:tcW w:w="4955" w:type="dxa"/>
            <w:hideMark/>
          </w:tcPr>
          <w:p w:rsidR="0060752E" w:rsidRPr="00672943" w:rsidRDefault="0060752E" w:rsidP="0060752E">
            <w:pPr>
              <w:numPr>
                <w:ilvl w:val="0"/>
                <w:numId w:val="25"/>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Xuất hiện thông tin chi tiết của tài liệu đó.</w:t>
            </w:r>
          </w:p>
        </w:tc>
      </w:tr>
    </w:tbl>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t>Alternatives: Ở bước 5, nếu như tài liệu mà người dùng tìm không có trong hệ thống thì hệ thống sẽ thông báo để người dùng tìm lại tại liệu khác.</w:t>
      </w:r>
    </w:p>
    <w:p w:rsidR="0060752E" w:rsidRPr="00672943" w:rsidRDefault="0060752E" w:rsidP="0060752E">
      <w:pPr>
        <w:rPr>
          <w:rFonts w:ascii="Times New Roman" w:hAnsi="Times New Roman" w:cs="Times New Roman"/>
          <w:sz w:val="28"/>
          <w:szCs w:val="28"/>
        </w:rPr>
      </w:pP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59" w:name="_Toc464293201"/>
      <w:r w:rsidRPr="00672943">
        <w:rPr>
          <w:rFonts w:ascii="Times New Roman" w:hAnsi="Times New Roman" w:cs="Times New Roman"/>
          <w:b/>
          <w:sz w:val="28"/>
          <w:szCs w:val="28"/>
        </w:rPr>
        <w:t>Xóa tài liệu</w:t>
      </w:r>
      <w:bookmarkEnd w:id="59"/>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Để xóa tài liệu có trong hệ thống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r w:rsidRPr="00672943">
        <w:rPr>
          <w:rFonts w:ascii="Times New Roman" w:hAnsi="Times New Roman" w:cs="Times New Roman"/>
          <w:sz w:val="28"/>
          <w:szCs w:val="28"/>
        </w:rPr>
        <w:t>Người quản trị phải đăng nhập thành công.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 xml:space="preserve">Người quản trị </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Summary</w:t>
      </w:r>
      <w:r w:rsidRPr="00672943">
        <w:rPr>
          <w:rFonts w:ascii="Times New Roman" w:hAnsi="Times New Roman" w:cs="Times New Roman"/>
          <w:sz w:val="28"/>
          <w:szCs w:val="28"/>
        </w:rPr>
        <w:t>: Xóa thành công tài liệu trong hệ thống.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Priority</w:t>
      </w:r>
      <w:r w:rsidRPr="00672943">
        <w:rPr>
          <w:rFonts w:ascii="Times New Roman" w:hAnsi="Times New Roman" w:cs="Times New Roman"/>
          <w:sz w:val="28"/>
          <w:szCs w:val="28"/>
        </w:rPr>
        <w:t>: Must have.</w:t>
      </w:r>
    </w:p>
    <w:p w:rsidR="0060752E" w:rsidRPr="00672943" w:rsidRDefault="0060752E" w:rsidP="0060752E">
      <w:pPr>
        <w:rPr>
          <w:rFonts w:ascii="Times New Roman" w:hAnsi="Times New Roman" w:cs="Times New Roman"/>
          <w:sz w:val="28"/>
          <w:szCs w:val="28"/>
        </w:rPr>
      </w:pP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t>Steps:</w:t>
      </w:r>
    </w:p>
    <w:tbl>
      <w:tblPr>
        <w:tblW w:w="0" w:type="auto"/>
        <w:tblInd w:w="10" w:type="dxa"/>
        <w:tblCellMar>
          <w:left w:w="10" w:type="dxa"/>
          <w:right w:w="10" w:type="dxa"/>
        </w:tblCellMar>
        <w:tblLook w:val="04A0" w:firstRow="1" w:lastRow="0" w:firstColumn="1" w:lastColumn="0" w:noHBand="0" w:noVBand="1"/>
      </w:tblPr>
      <w:tblGrid>
        <w:gridCol w:w="4678"/>
        <w:gridCol w:w="4672"/>
      </w:tblGrid>
      <w:tr w:rsidR="0060752E" w:rsidRPr="00672943" w:rsidTr="0060752E">
        <w:tc>
          <w:tcPr>
            <w:tcW w:w="4985"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978"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985" w:type="dxa"/>
            <w:hideMark/>
          </w:tcPr>
          <w:p w:rsidR="0060752E" w:rsidRPr="00672943" w:rsidRDefault="0060752E" w:rsidP="0060752E">
            <w:pPr>
              <w:numPr>
                <w:ilvl w:val="0"/>
                <w:numId w:val="26"/>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quản trị login vào hệ thống.</w:t>
            </w:r>
          </w:p>
        </w:tc>
        <w:tc>
          <w:tcPr>
            <w:tcW w:w="4978" w:type="dxa"/>
          </w:tcPr>
          <w:p w:rsidR="0060752E" w:rsidRPr="00672943" w:rsidRDefault="0060752E" w:rsidP="0060752E">
            <w:pPr>
              <w:pStyle w:val="ListParagraph"/>
              <w:spacing w:after="0"/>
              <w:ind w:left="1440"/>
              <w:rPr>
                <w:rFonts w:ascii="Times New Roman" w:hAnsi="Times New Roman" w:cs="Times New Roman"/>
                <w:sz w:val="28"/>
                <w:szCs w:val="28"/>
              </w:rPr>
            </w:pPr>
          </w:p>
        </w:tc>
      </w:tr>
      <w:tr w:rsidR="0060752E" w:rsidRPr="00672943" w:rsidTr="0060752E">
        <w:tc>
          <w:tcPr>
            <w:tcW w:w="4985" w:type="dxa"/>
            <w:hideMark/>
          </w:tcPr>
          <w:p w:rsidR="0060752E" w:rsidRPr="00672943" w:rsidRDefault="0060752E" w:rsidP="0060752E">
            <w:pPr>
              <w:numPr>
                <w:ilvl w:val="0"/>
                <w:numId w:val="26"/>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tìm tài liệu cần xóa</w:t>
            </w:r>
          </w:p>
        </w:tc>
        <w:tc>
          <w:tcPr>
            <w:tcW w:w="4978" w:type="dxa"/>
          </w:tcPr>
          <w:p w:rsidR="0060752E" w:rsidRPr="00672943" w:rsidRDefault="0060752E" w:rsidP="0060752E">
            <w:pPr>
              <w:pStyle w:val="ListParagraph"/>
              <w:spacing w:after="0"/>
              <w:ind w:left="1440"/>
              <w:rPr>
                <w:rFonts w:ascii="Times New Roman" w:hAnsi="Times New Roman" w:cs="Times New Roman"/>
                <w:b/>
                <w:sz w:val="28"/>
                <w:szCs w:val="28"/>
              </w:rPr>
            </w:pPr>
          </w:p>
        </w:tc>
      </w:tr>
      <w:tr w:rsidR="0060752E" w:rsidRPr="00672943" w:rsidTr="0060752E">
        <w:tc>
          <w:tcPr>
            <w:tcW w:w="4985" w:type="dxa"/>
            <w:hideMark/>
          </w:tcPr>
          <w:p w:rsidR="0060752E" w:rsidRPr="00672943" w:rsidRDefault="0060752E" w:rsidP="0060752E">
            <w:pPr>
              <w:numPr>
                <w:ilvl w:val="0"/>
                <w:numId w:val="26"/>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chọn tài liệu cần xóa, nháy nút “Xóa”</w:t>
            </w:r>
          </w:p>
        </w:tc>
        <w:tc>
          <w:tcPr>
            <w:tcW w:w="4978" w:type="dxa"/>
            <w:hideMark/>
          </w:tcPr>
          <w:p w:rsidR="0060752E" w:rsidRPr="00672943" w:rsidRDefault="0060752E" w:rsidP="0060752E">
            <w:pPr>
              <w:numPr>
                <w:ilvl w:val="0"/>
                <w:numId w:val="26"/>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Xuất hiện Form xác nhận về việc xóa. Chọn Yes để đồng ý.</w:t>
            </w:r>
          </w:p>
        </w:tc>
      </w:tr>
      <w:tr w:rsidR="0060752E" w:rsidRPr="00672943" w:rsidTr="0060752E">
        <w:tc>
          <w:tcPr>
            <w:tcW w:w="4985" w:type="dxa"/>
            <w:hideMark/>
          </w:tcPr>
          <w:p w:rsidR="0060752E" w:rsidRPr="00672943" w:rsidRDefault="0060752E" w:rsidP="0060752E">
            <w:pPr>
              <w:numPr>
                <w:ilvl w:val="0"/>
                <w:numId w:val="26"/>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quản trị nháy “Yes” để đồng ý xác nhận xóa.</w:t>
            </w:r>
          </w:p>
        </w:tc>
        <w:tc>
          <w:tcPr>
            <w:tcW w:w="4978" w:type="dxa"/>
            <w:hideMark/>
          </w:tcPr>
          <w:p w:rsidR="0060752E" w:rsidRPr="00672943" w:rsidRDefault="0060752E" w:rsidP="0060752E">
            <w:pPr>
              <w:numPr>
                <w:ilvl w:val="0"/>
                <w:numId w:val="26"/>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Đã xóa thành công tài liệu trong CSDL</w:t>
            </w:r>
          </w:p>
        </w:tc>
      </w:tr>
    </w:tbl>
    <w:p w:rsidR="0060752E" w:rsidRPr="00672943" w:rsidRDefault="0060752E" w:rsidP="0060752E">
      <w:pPr>
        <w:rPr>
          <w:rFonts w:ascii="Times New Roman" w:hAnsi="Times New Roman" w:cs="Times New Roman"/>
          <w:b/>
          <w:sz w:val="28"/>
          <w:szCs w:val="28"/>
        </w:rPr>
      </w:pP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60" w:name="_Toc464293202"/>
      <w:r w:rsidRPr="00672943">
        <w:rPr>
          <w:rFonts w:ascii="Times New Roman" w:hAnsi="Times New Roman" w:cs="Times New Roman"/>
          <w:b/>
          <w:sz w:val="28"/>
          <w:szCs w:val="28"/>
        </w:rPr>
        <w:t>Xem thông tin người dùng.</w:t>
      </w:r>
      <w:bookmarkEnd w:id="60"/>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Để xem thông tin người dùng có trong hệ thống.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r w:rsidRPr="00672943">
        <w:rPr>
          <w:rFonts w:ascii="Times New Roman" w:hAnsi="Times New Roman" w:cs="Times New Roman"/>
          <w:sz w:val="28"/>
          <w:szCs w:val="28"/>
        </w:rPr>
        <w:t>Người quản trị phải đăng nhập thành công.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lastRenderedPageBreak/>
        <w:t xml:space="preserve">Actors: </w:t>
      </w:r>
      <w:r w:rsidRPr="00672943">
        <w:rPr>
          <w:rFonts w:ascii="Times New Roman" w:hAnsi="Times New Roman" w:cs="Times New Roman"/>
          <w:sz w:val="28"/>
          <w:szCs w:val="28"/>
        </w:rPr>
        <w:t xml:space="preserve">Người quản trị </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Summary</w:t>
      </w:r>
      <w:r w:rsidRPr="00672943">
        <w:rPr>
          <w:rFonts w:ascii="Times New Roman" w:hAnsi="Times New Roman" w:cs="Times New Roman"/>
          <w:sz w:val="28"/>
          <w:szCs w:val="28"/>
        </w:rPr>
        <w:t>: Thông tin của người dùng cần xem.</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Priority</w:t>
      </w:r>
      <w:r w:rsidRPr="00672943">
        <w:rPr>
          <w:rFonts w:ascii="Times New Roman" w:hAnsi="Times New Roman" w:cs="Times New Roman"/>
          <w:sz w:val="28"/>
          <w:szCs w:val="28"/>
        </w:rPr>
        <w:t>: Must have.</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t>Steps:</w:t>
      </w:r>
    </w:p>
    <w:tbl>
      <w:tblPr>
        <w:tblW w:w="0" w:type="auto"/>
        <w:tblInd w:w="10" w:type="dxa"/>
        <w:tblCellMar>
          <w:left w:w="10" w:type="dxa"/>
          <w:right w:w="10" w:type="dxa"/>
        </w:tblCellMar>
        <w:tblLook w:val="04A0" w:firstRow="1" w:lastRow="0" w:firstColumn="1" w:lastColumn="0" w:noHBand="0" w:noVBand="1"/>
      </w:tblPr>
      <w:tblGrid>
        <w:gridCol w:w="4666"/>
        <w:gridCol w:w="4684"/>
      </w:tblGrid>
      <w:tr w:rsidR="0060752E" w:rsidRPr="00672943" w:rsidTr="0060752E">
        <w:tc>
          <w:tcPr>
            <w:tcW w:w="4867"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870"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867" w:type="dxa"/>
            <w:hideMark/>
          </w:tcPr>
          <w:p w:rsidR="0060752E" w:rsidRPr="00672943" w:rsidRDefault="0060752E" w:rsidP="0060752E">
            <w:pPr>
              <w:numPr>
                <w:ilvl w:val="0"/>
                <w:numId w:val="27"/>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quản trị login vào hệ thống.</w:t>
            </w:r>
          </w:p>
        </w:tc>
        <w:tc>
          <w:tcPr>
            <w:tcW w:w="4870" w:type="dxa"/>
            <w:hideMark/>
          </w:tcPr>
          <w:p w:rsidR="0060752E" w:rsidRPr="00672943" w:rsidRDefault="0060752E" w:rsidP="0060752E">
            <w:pPr>
              <w:numPr>
                <w:ilvl w:val="0"/>
                <w:numId w:val="27"/>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Hiển thị Website</w:t>
            </w:r>
          </w:p>
        </w:tc>
      </w:tr>
      <w:tr w:rsidR="0060752E" w:rsidRPr="00672943" w:rsidTr="0060752E">
        <w:tc>
          <w:tcPr>
            <w:tcW w:w="4867" w:type="dxa"/>
            <w:hideMark/>
          </w:tcPr>
          <w:p w:rsidR="0060752E" w:rsidRPr="00672943" w:rsidRDefault="0060752E" w:rsidP="0060752E">
            <w:pPr>
              <w:numPr>
                <w:ilvl w:val="0"/>
                <w:numId w:val="27"/>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tìm người dùng cần xem thông tin.</w:t>
            </w:r>
          </w:p>
        </w:tc>
        <w:tc>
          <w:tcPr>
            <w:tcW w:w="4870" w:type="dxa"/>
          </w:tcPr>
          <w:p w:rsidR="0060752E" w:rsidRPr="00672943" w:rsidRDefault="0060752E" w:rsidP="0060752E">
            <w:pPr>
              <w:spacing w:after="0"/>
              <w:rPr>
                <w:rFonts w:ascii="Times New Roman" w:hAnsi="Times New Roman" w:cs="Times New Roman"/>
                <w:b/>
                <w:sz w:val="28"/>
                <w:szCs w:val="28"/>
              </w:rPr>
            </w:pPr>
          </w:p>
        </w:tc>
      </w:tr>
      <w:tr w:rsidR="0060752E" w:rsidRPr="00672943" w:rsidTr="0060752E">
        <w:trPr>
          <w:trHeight w:val="237"/>
        </w:trPr>
        <w:tc>
          <w:tcPr>
            <w:tcW w:w="4867" w:type="dxa"/>
            <w:hideMark/>
          </w:tcPr>
          <w:p w:rsidR="0060752E" w:rsidRPr="00672943" w:rsidRDefault="0060752E" w:rsidP="0060752E">
            <w:pPr>
              <w:numPr>
                <w:ilvl w:val="0"/>
                <w:numId w:val="27"/>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Nháy chọn người dùng cần xem thông tin, click nút “Xem thông tin”</w:t>
            </w:r>
          </w:p>
        </w:tc>
        <w:tc>
          <w:tcPr>
            <w:tcW w:w="4870" w:type="dxa"/>
            <w:hideMark/>
          </w:tcPr>
          <w:p w:rsidR="0060752E" w:rsidRPr="00672943" w:rsidRDefault="0060752E" w:rsidP="0060752E">
            <w:pPr>
              <w:numPr>
                <w:ilvl w:val="0"/>
                <w:numId w:val="27"/>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Hiển thị thông tin về người dùng đã chọn</w:t>
            </w:r>
          </w:p>
        </w:tc>
      </w:tr>
    </w:tbl>
    <w:p w:rsidR="0060752E" w:rsidRPr="00672943" w:rsidRDefault="0060752E" w:rsidP="0060752E">
      <w:pPr>
        <w:rPr>
          <w:rFonts w:ascii="Times New Roman" w:hAnsi="Times New Roman" w:cs="Times New Roman"/>
          <w:sz w:val="28"/>
          <w:szCs w:val="28"/>
        </w:rPr>
      </w:pP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61" w:name="_Toc464293203"/>
      <w:r w:rsidRPr="00672943">
        <w:rPr>
          <w:rFonts w:ascii="Times New Roman" w:hAnsi="Times New Roman" w:cs="Times New Roman"/>
          <w:b/>
          <w:sz w:val="28"/>
          <w:szCs w:val="28"/>
        </w:rPr>
        <w:t>Chỉnh sửa thông tin người dùng</w:t>
      </w:r>
      <w:bookmarkEnd w:id="61"/>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Để chỉnh sửa thông tin người dùng.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r w:rsidRPr="00672943">
        <w:rPr>
          <w:rFonts w:ascii="Times New Roman" w:hAnsi="Times New Roman" w:cs="Times New Roman"/>
          <w:sz w:val="28"/>
          <w:szCs w:val="28"/>
        </w:rPr>
        <w:t>Người quản trị phải đăng nhập thành công.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 xml:space="preserve">Người quản trị </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Summary</w:t>
      </w:r>
      <w:r w:rsidRPr="00672943">
        <w:rPr>
          <w:rFonts w:ascii="Times New Roman" w:hAnsi="Times New Roman" w:cs="Times New Roman"/>
          <w:sz w:val="28"/>
          <w:szCs w:val="28"/>
        </w:rPr>
        <w:t>: Thông tin của người dùng đã được chỉnh sửa thành công.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Priority</w:t>
      </w:r>
      <w:r w:rsidRPr="00672943">
        <w:rPr>
          <w:rFonts w:ascii="Times New Roman" w:hAnsi="Times New Roman" w:cs="Times New Roman"/>
          <w:sz w:val="28"/>
          <w:szCs w:val="28"/>
        </w:rPr>
        <w:t>: Must have.</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sz w:val="28"/>
          <w:szCs w:val="28"/>
        </w:rPr>
        <w:t>Steps:</w:t>
      </w:r>
    </w:p>
    <w:tbl>
      <w:tblPr>
        <w:tblW w:w="0" w:type="auto"/>
        <w:tblInd w:w="10" w:type="dxa"/>
        <w:tblCellMar>
          <w:left w:w="10" w:type="dxa"/>
          <w:right w:w="10" w:type="dxa"/>
        </w:tblCellMar>
        <w:tblLook w:val="04A0" w:firstRow="1" w:lastRow="0" w:firstColumn="1" w:lastColumn="0" w:noHBand="0" w:noVBand="1"/>
      </w:tblPr>
      <w:tblGrid>
        <w:gridCol w:w="4671"/>
        <w:gridCol w:w="4679"/>
      </w:tblGrid>
      <w:tr w:rsidR="0060752E" w:rsidRPr="00672943" w:rsidTr="0060752E">
        <w:tc>
          <w:tcPr>
            <w:tcW w:w="4958"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955"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958" w:type="dxa"/>
            <w:hideMark/>
          </w:tcPr>
          <w:p w:rsidR="0060752E" w:rsidRPr="00672943" w:rsidRDefault="0060752E" w:rsidP="0060752E">
            <w:pPr>
              <w:numPr>
                <w:ilvl w:val="0"/>
                <w:numId w:val="28"/>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quản trị login vào hệ thống.</w:t>
            </w:r>
          </w:p>
        </w:tc>
        <w:tc>
          <w:tcPr>
            <w:tcW w:w="4955" w:type="dxa"/>
            <w:hideMark/>
          </w:tcPr>
          <w:p w:rsidR="0060752E" w:rsidRPr="00672943" w:rsidRDefault="0060752E" w:rsidP="0060752E">
            <w:pPr>
              <w:numPr>
                <w:ilvl w:val="0"/>
                <w:numId w:val="28"/>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Hiển thị Website</w:t>
            </w:r>
          </w:p>
        </w:tc>
      </w:tr>
      <w:tr w:rsidR="0060752E" w:rsidRPr="00672943" w:rsidTr="0060752E">
        <w:tc>
          <w:tcPr>
            <w:tcW w:w="4958" w:type="dxa"/>
            <w:hideMark/>
          </w:tcPr>
          <w:p w:rsidR="0060752E" w:rsidRPr="00672943" w:rsidRDefault="0060752E" w:rsidP="0060752E">
            <w:pPr>
              <w:numPr>
                <w:ilvl w:val="0"/>
                <w:numId w:val="28"/>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tìm người dùng cần chỉnh sửa thông tin.</w:t>
            </w:r>
          </w:p>
        </w:tc>
        <w:tc>
          <w:tcPr>
            <w:tcW w:w="4955" w:type="dxa"/>
          </w:tcPr>
          <w:p w:rsidR="0060752E" w:rsidRPr="00672943" w:rsidRDefault="0060752E" w:rsidP="0060752E">
            <w:pPr>
              <w:pStyle w:val="ListParagraph"/>
              <w:spacing w:after="0"/>
              <w:ind w:left="1440"/>
              <w:rPr>
                <w:rFonts w:ascii="Times New Roman" w:hAnsi="Times New Roman" w:cs="Times New Roman"/>
                <w:b/>
                <w:sz w:val="28"/>
                <w:szCs w:val="28"/>
              </w:rPr>
            </w:pPr>
          </w:p>
        </w:tc>
      </w:tr>
      <w:tr w:rsidR="0060752E" w:rsidRPr="00672943" w:rsidTr="0060752E">
        <w:tc>
          <w:tcPr>
            <w:tcW w:w="4958" w:type="dxa"/>
            <w:hideMark/>
          </w:tcPr>
          <w:p w:rsidR="0060752E" w:rsidRPr="00672943" w:rsidRDefault="0060752E" w:rsidP="0060752E">
            <w:pPr>
              <w:numPr>
                <w:ilvl w:val="0"/>
                <w:numId w:val="28"/>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Nháy chọn người dùng cần chỉnh sửa thông tin, click nút “Chỉnh sửa thông tin”</w:t>
            </w:r>
          </w:p>
        </w:tc>
        <w:tc>
          <w:tcPr>
            <w:tcW w:w="4955" w:type="dxa"/>
            <w:hideMark/>
          </w:tcPr>
          <w:p w:rsidR="0060752E" w:rsidRPr="00672943" w:rsidRDefault="0060752E" w:rsidP="0060752E">
            <w:pPr>
              <w:numPr>
                <w:ilvl w:val="0"/>
                <w:numId w:val="28"/>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Hiển thị thông tin về người dùng đã chọn.</w:t>
            </w:r>
          </w:p>
        </w:tc>
      </w:tr>
      <w:tr w:rsidR="0060752E" w:rsidRPr="00672943" w:rsidTr="0060752E">
        <w:trPr>
          <w:trHeight w:val="237"/>
        </w:trPr>
        <w:tc>
          <w:tcPr>
            <w:tcW w:w="4958" w:type="dxa"/>
            <w:hideMark/>
          </w:tcPr>
          <w:p w:rsidR="0060752E" w:rsidRPr="00672943" w:rsidRDefault="0060752E" w:rsidP="0060752E">
            <w:pPr>
              <w:numPr>
                <w:ilvl w:val="0"/>
                <w:numId w:val="28"/>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Thay đổi, chỉnh sửa thông tin của người dùng tại form.</w:t>
            </w:r>
          </w:p>
        </w:tc>
        <w:tc>
          <w:tcPr>
            <w:tcW w:w="4955" w:type="dxa"/>
          </w:tcPr>
          <w:p w:rsidR="0060752E" w:rsidRPr="00672943" w:rsidRDefault="0060752E" w:rsidP="0060752E">
            <w:pPr>
              <w:pStyle w:val="ListParagraph"/>
              <w:spacing w:after="0"/>
              <w:ind w:left="1440"/>
              <w:rPr>
                <w:rFonts w:ascii="Times New Roman" w:hAnsi="Times New Roman" w:cs="Times New Roman"/>
                <w:b/>
                <w:sz w:val="28"/>
                <w:szCs w:val="28"/>
              </w:rPr>
            </w:pPr>
          </w:p>
        </w:tc>
      </w:tr>
      <w:tr w:rsidR="0060752E" w:rsidRPr="00672943" w:rsidTr="0060752E">
        <w:trPr>
          <w:trHeight w:val="63"/>
        </w:trPr>
        <w:tc>
          <w:tcPr>
            <w:tcW w:w="4958" w:type="dxa"/>
            <w:hideMark/>
          </w:tcPr>
          <w:p w:rsidR="0060752E" w:rsidRPr="00672943" w:rsidRDefault="0060752E" w:rsidP="0060752E">
            <w:pPr>
              <w:numPr>
                <w:ilvl w:val="0"/>
                <w:numId w:val="28"/>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lastRenderedPageBreak/>
              <w:t>Nháy nút “Cập nhật”</w:t>
            </w:r>
          </w:p>
        </w:tc>
        <w:tc>
          <w:tcPr>
            <w:tcW w:w="4955" w:type="dxa"/>
            <w:hideMark/>
          </w:tcPr>
          <w:p w:rsidR="0060752E" w:rsidRPr="00672943" w:rsidRDefault="0060752E" w:rsidP="0060752E">
            <w:pPr>
              <w:numPr>
                <w:ilvl w:val="0"/>
                <w:numId w:val="28"/>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Thông tin của người dùng đã chỉnh sửa thành công trong hệ thống.</w:t>
            </w:r>
          </w:p>
        </w:tc>
      </w:tr>
    </w:tbl>
    <w:p w:rsidR="0060752E" w:rsidRPr="00672943" w:rsidRDefault="0060752E" w:rsidP="0060752E">
      <w:pPr>
        <w:rPr>
          <w:rFonts w:ascii="Times New Roman" w:hAnsi="Times New Roman" w:cs="Times New Roman"/>
          <w:sz w:val="28"/>
          <w:szCs w:val="28"/>
        </w:rPr>
      </w:pPr>
    </w:p>
    <w:p w:rsidR="0060752E" w:rsidRPr="00672943" w:rsidRDefault="0060752E" w:rsidP="002637EF">
      <w:pPr>
        <w:pStyle w:val="ListParagraph"/>
        <w:numPr>
          <w:ilvl w:val="0"/>
          <w:numId w:val="30"/>
        </w:numPr>
        <w:outlineLvl w:val="1"/>
        <w:rPr>
          <w:rFonts w:ascii="Times New Roman" w:hAnsi="Times New Roman" w:cs="Times New Roman"/>
          <w:b/>
          <w:sz w:val="28"/>
          <w:szCs w:val="28"/>
        </w:rPr>
      </w:pPr>
      <w:bookmarkStart w:id="62" w:name="_Toc464293204"/>
      <w:r w:rsidRPr="00672943">
        <w:rPr>
          <w:rFonts w:ascii="Times New Roman" w:hAnsi="Times New Roman" w:cs="Times New Roman"/>
          <w:b/>
          <w:sz w:val="28"/>
          <w:szCs w:val="28"/>
        </w:rPr>
        <w:t>Xóa người dùng</w:t>
      </w:r>
      <w:bookmarkEnd w:id="62"/>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Goals:</w:t>
      </w:r>
      <w:r w:rsidRPr="00672943">
        <w:rPr>
          <w:rFonts w:ascii="Times New Roman" w:hAnsi="Times New Roman" w:cs="Times New Roman"/>
          <w:sz w:val="28"/>
          <w:szCs w:val="28"/>
        </w:rPr>
        <w:t xml:space="preserve"> Xóa tài khoản người dùng ra khỏi hệ thống</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Preconditions: </w:t>
      </w:r>
      <w:r w:rsidRPr="00672943">
        <w:rPr>
          <w:rFonts w:ascii="Times New Roman" w:hAnsi="Times New Roman" w:cs="Times New Roman"/>
          <w:sz w:val="28"/>
          <w:szCs w:val="28"/>
        </w:rPr>
        <w:t>Người quản trị phải đăng nhập thành công vào hệ thống.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Actors: </w:t>
      </w:r>
      <w:r w:rsidRPr="00672943">
        <w:rPr>
          <w:rFonts w:ascii="Times New Roman" w:hAnsi="Times New Roman" w:cs="Times New Roman"/>
          <w:sz w:val="28"/>
          <w:szCs w:val="28"/>
        </w:rPr>
        <w:t>Người dùng, Người quản trị</w:t>
      </w: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Summary: </w:t>
      </w:r>
      <w:r w:rsidRPr="00672943">
        <w:rPr>
          <w:rFonts w:ascii="Times New Roman" w:hAnsi="Times New Roman" w:cs="Times New Roman"/>
          <w:sz w:val="28"/>
          <w:szCs w:val="28"/>
        </w:rPr>
        <w:t>Xóa người dùng thành công</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 xml:space="preserve">Priority: </w:t>
      </w:r>
      <w:r w:rsidRPr="00672943">
        <w:rPr>
          <w:rFonts w:ascii="Times New Roman" w:hAnsi="Times New Roman" w:cs="Times New Roman"/>
          <w:sz w:val="28"/>
          <w:szCs w:val="28"/>
        </w:rPr>
        <w:t>Must have</w:t>
      </w:r>
    </w:p>
    <w:p w:rsidR="0060752E" w:rsidRPr="00672943" w:rsidRDefault="0060752E" w:rsidP="0060752E">
      <w:pPr>
        <w:rPr>
          <w:rFonts w:ascii="Times New Roman" w:hAnsi="Times New Roman" w:cs="Times New Roman"/>
          <w:b/>
          <w:sz w:val="28"/>
          <w:szCs w:val="28"/>
        </w:rPr>
      </w:pPr>
      <w:r w:rsidRPr="00672943">
        <w:rPr>
          <w:rFonts w:ascii="Times New Roman" w:hAnsi="Times New Roman" w:cs="Times New Roman"/>
          <w:b/>
          <w:sz w:val="28"/>
          <w:szCs w:val="28"/>
        </w:rPr>
        <w:t>Steps:</w:t>
      </w:r>
    </w:p>
    <w:tbl>
      <w:tblPr>
        <w:tblW w:w="0" w:type="auto"/>
        <w:tblInd w:w="10" w:type="dxa"/>
        <w:tblCellMar>
          <w:left w:w="10" w:type="dxa"/>
          <w:right w:w="10" w:type="dxa"/>
        </w:tblCellMar>
        <w:tblLook w:val="04A0" w:firstRow="1" w:lastRow="0" w:firstColumn="1" w:lastColumn="0" w:noHBand="0" w:noVBand="1"/>
      </w:tblPr>
      <w:tblGrid>
        <w:gridCol w:w="4681"/>
        <w:gridCol w:w="4669"/>
      </w:tblGrid>
      <w:tr w:rsidR="0060752E" w:rsidRPr="00672943" w:rsidTr="0060752E">
        <w:tc>
          <w:tcPr>
            <w:tcW w:w="4873"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Actor actions:</w:t>
            </w:r>
          </w:p>
        </w:tc>
        <w:tc>
          <w:tcPr>
            <w:tcW w:w="4864" w:type="dxa"/>
            <w:hideMark/>
          </w:tcPr>
          <w:p w:rsidR="0060752E" w:rsidRPr="00672943" w:rsidRDefault="0060752E">
            <w:pPr>
              <w:rPr>
                <w:rFonts w:ascii="Times New Roman" w:hAnsi="Times New Roman" w:cs="Times New Roman"/>
                <w:b/>
                <w:sz w:val="28"/>
                <w:szCs w:val="28"/>
              </w:rPr>
            </w:pPr>
            <w:r w:rsidRPr="00672943">
              <w:rPr>
                <w:rFonts w:ascii="Times New Roman" w:hAnsi="Times New Roman" w:cs="Times New Roman"/>
                <w:b/>
                <w:sz w:val="28"/>
                <w:szCs w:val="28"/>
              </w:rPr>
              <w:t>QLTVĐT reponse:</w:t>
            </w:r>
          </w:p>
        </w:tc>
      </w:tr>
      <w:tr w:rsidR="0060752E" w:rsidRPr="00672943" w:rsidTr="0060752E">
        <w:tc>
          <w:tcPr>
            <w:tcW w:w="4873" w:type="dxa"/>
            <w:hideMark/>
          </w:tcPr>
          <w:p w:rsidR="0060752E" w:rsidRPr="00672943" w:rsidRDefault="0060752E" w:rsidP="0060752E">
            <w:pPr>
              <w:numPr>
                <w:ilvl w:val="0"/>
                <w:numId w:val="29"/>
              </w:numPr>
              <w:spacing w:after="0" w:line="256" w:lineRule="auto"/>
              <w:contextualSpacing/>
              <w:rPr>
                <w:rFonts w:ascii="Times New Roman" w:hAnsi="Times New Roman" w:cs="Times New Roman"/>
                <w:sz w:val="28"/>
                <w:szCs w:val="28"/>
              </w:rPr>
            </w:pPr>
            <w:r w:rsidRPr="00672943">
              <w:rPr>
                <w:rFonts w:ascii="Times New Roman" w:hAnsi="Times New Roman" w:cs="Times New Roman"/>
                <w:sz w:val="28"/>
                <w:szCs w:val="28"/>
              </w:rPr>
              <w:t>Người quản trị login vào hệ thống.</w:t>
            </w:r>
          </w:p>
        </w:tc>
        <w:tc>
          <w:tcPr>
            <w:tcW w:w="4864" w:type="dxa"/>
          </w:tcPr>
          <w:p w:rsidR="0060752E" w:rsidRPr="00672943" w:rsidRDefault="0060752E" w:rsidP="0060752E">
            <w:pPr>
              <w:pStyle w:val="ListParagraph"/>
              <w:ind w:left="1440"/>
              <w:rPr>
                <w:rFonts w:ascii="Times New Roman" w:hAnsi="Times New Roman" w:cs="Times New Roman"/>
                <w:b/>
                <w:sz w:val="28"/>
                <w:szCs w:val="28"/>
              </w:rPr>
            </w:pPr>
          </w:p>
        </w:tc>
      </w:tr>
      <w:tr w:rsidR="0060752E" w:rsidRPr="00672943" w:rsidTr="0060752E">
        <w:tc>
          <w:tcPr>
            <w:tcW w:w="4873" w:type="dxa"/>
            <w:hideMark/>
          </w:tcPr>
          <w:p w:rsidR="0060752E" w:rsidRPr="00672943" w:rsidRDefault="0060752E" w:rsidP="0060752E">
            <w:pPr>
              <w:numPr>
                <w:ilvl w:val="0"/>
                <w:numId w:val="29"/>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tìm kiếm người dùng cần xóa.</w:t>
            </w:r>
          </w:p>
        </w:tc>
        <w:tc>
          <w:tcPr>
            <w:tcW w:w="4864" w:type="dxa"/>
            <w:hideMark/>
          </w:tcPr>
          <w:p w:rsidR="0060752E" w:rsidRPr="00672943" w:rsidRDefault="0060752E" w:rsidP="0060752E">
            <w:pPr>
              <w:numPr>
                <w:ilvl w:val="0"/>
                <w:numId w:val="29"/>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Trả về kết quả tìm kiếm.</w:t>
            </w:r>
          </w:p>
        </w:tc>
      </w:tr>
      <w:tr w:rsidR="0060752E" w:rsidRPr="00672943" w:rsidTr="0060752E">
        <w:tc>
          <w:tcPr>
            <w:tcW w:w="4873" w:type="dxa"/>
            <w:hideMark/>
          </w:tcPr>
          <w:p w:rsidR="0060752E" w:rsidRPr="00672943" w:rsidRDefault="0060752E" w:rsidP="0060752E">
            <w:pPr>
              <w:numPr>
                <w:ilvl w:val="0"/>
                <w:numId w:val="29"/>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Người quản trị chọn người dùng cần xóa tài khoản, Click nút “Xóa người dùng”</w:t>
            </w:r>
          </w:p>
        </w:tc>
        <w:tc>
          <w:tcPr>
            <w:tcW w:w="4864" w:type="dxa"/>
            <w:hideMark/>
          </w:tcPr>
          <w:p w:rsidR="0060752E" w:rsidRPr="00672943" w:rsidRDefault="0060752E" w:rsidP="0060752E">
            <w:pPr>
              <w:numPr>
                <w:ilvl w:val="0"/>
                <w:numId w:val="29"/>
              </w:numPr>
              <w:spacing w:line="256" w:lineRule="auto"/>
              <w:rPr>
                <w:rFonts w:ascii="Times New Roman" w:hAnsi="Times New Roman" w:cs="Times New Roman"/>
                <w:b/>
                <w:sz w:val="28"/>
                <w:szCs w:val="28"/>
              </w:rPr>
            </w:pPr>
            <w:r w:rsidRPr="00672943">
              <w:rPr>
                <w:rFonts w:ascii="Times New Roman" w:hAnsi="Times New Roman" w:cs="Times New Roman"/>
                <w:sz w:val="28"/>
                <w:szCs w:val="28"/>
              </w:rPr>
              <w:t>Xuất hiện form thông báo xác nhận chọn Yes để xóa.</w:t>
            </w:r>
          </w:p>
        </w:tc>
      </w:tr>
      <w:tr w:rsidR="0060752E" w:rsidRPr="00672943" w:rsidTr="0060752E">
        <w:tc>
          <w:tcPr>
            <w:tcW w:w="4873" w:type="dxa"/>
            <w:hideMark/>
          </w:tcPr>
          <w:p w:rsidR="0060752E" w:rsidRPr="00672943" w:rsidRDefault="0060752E" w:rsidP="0060752E">
            <w:pPr>
              <w:numPr>
                <w:ilvl w:val="0"/>
                <w:numId w:val="29"/>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Nháy Yes để đồng ý.</w:t>
            </w:r>
          </w:p>
        </w:tc>
        <w:tc>
          <w:tcPr>
            <w:tcW w:w="4864" w:type="dxa"/>
            <w:hideMark/>
          </w:tcPr>
          <w:p w:rsidR="0060752E" w:rsidRPr="00672943" w:rsidRDefault="0060752E" w:rsidP="0060752E">
            <w:pPr>
              <w:numPr>
                <w:ilvl w:val="0"/>
                <w:numId w:val="29"/>
              </w:numPr>
              <w:spacing w:after="0" w:line="256" w:lineRule="auto"/>
              <w:contextualSpacing/>
              <w:rPr>
                <w:rFonts w:ascii="Times New Roman" w:hAnsi="Times New Roman" w:cs="Times New Roman"/>
                <w:b/>
                <w:sz w:val="28"/>
                <w:szCs w:val="28"/>
              </w:rPr>
            </w:pPr>
            <w:r w:rsidRPr="00672943">
              <w:rPr>
                <w:rFonts w:ascii="Times New Roman" w:hAnsi="Times New Roman" w:cs="Times New Roman"/>
                <w:sz w:val="28"/>
                <w:szCs w:val="28"/>
              </w:rPr>
              <w:t>Đã xóa thành công người dùng trong CSDL</w:t>
            </w:r>
          </w:p>
        </w:tc>
      </w:tr>
    </w:tbl>
    <w:p w:rsidR="0060752E" w:rsidRPr="00672943" w:rsidRDefault="0060752E" w:rsidP="0060752E">
      <w:pPr>
        <w:rPr>
          <w:rFonts w:ascii="Times New Roman" w:hAnsi="Times New Roman" w:cs="Times New Roman"/>
          <w:b/>
          <w:sz w:val="28"/>
          <w:szCs w:val="28"/>
        </w:rPr>
      </w:pPr>
    </w:p>
    <w:p w:rsidR="0060752E" w:rsidRPr="00672943" w:rsidRDefault="0060752E" w:rsidP="0060752E">
      <w:pPr>
        <w:rPr>
          <w:rFonts w:ascii="Times New Roman" w:hAnsi="Times New Roman" w:cs="Times New Roman"/>
          <w:sz w:val="28"/>
          <w:szCs w:val="28"/>
        </w:rPr>
      </w:pPr>
      <w:r w:rsidRPr="00672943">
        <w:rPr>
          <w:rFonts w:ascii="Times New Roman" w:hAnsi="Times New Roman" w:cs="Times New Roman"/>
          <w:b/>
          <w:sz w:val="28"/>
          <w:szCs w:val="28"/>
        </w:rPr>
        <w:t xml:space="preserve">Alternatives: </w:t>
      </w:r>
      <w:r w:rsidRPr="00672943">
        <w:rPr>
          <w:rFonts w:ascii="Times New Roman" w:hAnsi="Times New Roman" w:cs="Times New Roman"/>
          <w:sz w:val="28"/>
          <w:szCs w:val="28"/>
        </w:rPr>
        <w:t>Ở bước 2, nếu ID chưa tồn tại thì không tìm thấy người dùng cần xóa =&gt;xóa không thành công và hệ thống sẽ hiển thị thông báo lỗi và quay về bước 2.</w:t>
      </w:r>
    </w:p>
    <w:p w:rsidR="000D7AC1" w:rsidRPr="00672943" w:rsidRDefault="000D7AC1" w:rsidP="000D7AC1">
      <w:pPr>
        <w:rPr>
          <w:rFonts w:ascii="Times New Roman" w:hAnsi="Times New Roman" w:cs="Times New Roman"/>
        </w:rPr>
      </w:pPr>
    </w:p>
    <w:p w:rsidR="00F64DF0" w:rsidRPr="00672943" w:rsidRDefault="003C1ED8">
      <w:pPr>
        <w:pStyle w:val="Heading2"/>
        <w:rPr>
          <w:rFonts w:ascii="Times New Roman" w:hAnsi="Times New Roman" w:cs="Times New Roman"/>
          <w:b/>
          <w:color w:val="BFBFBF" w:themeColor="background1" w:themeShade="BF"/>
          <w:sz w:val="28"/>
          <w:szCs w:val="28"/>
        </w:rPr>
      </w:pPr>
      <w:bookmarkStart w:id="63" w:name="_gjdgxs" w:colFirst="0" w:colLast="0"/>
      <w:bookmarkStart w:id="64" w:name="_Toc464293205"/>
      <w:bookmarkEnd w:id="63"/>
      <w:r w:rsidRPr="00672943">
        <w:rPr>
          <w:rFonts w:ascii="Times New Roman" w:hAnsi="Times New Roman" w:cs="Times New Roman"/>
          <w:b/>
          <w:color w:val="BFBFBF" w:themeColor="background1" w:themeShade="BF"/>
          <w:sz w:val="28"/>
          <w:szCs w:val="28"/>
        </w:rPr>
        <w:t xml:space="preserve">Phần </w:t>
      </w:r>
      <w:r w:rsidR="000849C3" w:rsidRPr="00672943">
        <w:rPr>
          <w:rFonts w:ascii="Times New Roman" w:hAnsi="Times New Roman" w:cs="Times New Roman"/>
          <w:b/>
          <w:color w:val="BFBFBF" w:themeColor="background1" w:themeShade="BF"/>
          <w:sz w:val="28"/>
          <w:szCs w:val="28"/>
        </w:rPr>
        <w:t>V</w:t>
      </w:r>
      <w:r w:rsidRPr="00672943">
        <w:rPr>
          <w:rFonts w:ascii="Times New Roman" w:hAnsi="Times New Roman" w:cs="Times New Roman"/>
          <w:b/>
          <w:color w:val="BFBFBF" w:themeColor="background1" w:themeShade="BF"/>
          <w:sz w:val="28"/>
          <w:szCs w:val="28"/>
        </w:rPr>
        <w:t>. Cài đặt và triển khai</w:t>
      </w:r>
      <w:bookmarkEnd w:id="64"/>
    </w:p>
    <w:sectPr w:rsidR="00F64DF0" w:rsidRPr="00672943">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607" w:rsidRDefault="00207607" w:rsidP="00FE7DA1">
      <w:pPr>
        <w:spacing w:after="0" w:line="240" w:lineRule="auto"/>
      </w:pPr>
      <w:r>
        <w:separator/>
      </w:r>
    </w:p>
  </w:endnote>
  <w:endnote w:type="continuationSeparator" w:id="0">
    <w:p w:rsidR="00207607" w:rsidRDefault="00207607" w:rsidP="00FE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607" w:rsidRDefault="00207607" w:rsidP="00FE7DA1">
      <w:pPr>
        <w:spacing w:after="0" w:line="240" w:lineRule="auto"/>
      </w:pPr>
      <w:r>
        <w:separator/>
      </w:r>
    </w:p>
  </w:footnote>
  <w:footnote w:type="continuationSeparator" w:id="0">
    <w:p w:rsidR="00207607" w:rsidRDefault="00207607" w:rsidP="00FE7D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8" w:type="dxa"/>
      <w:tblLayout w:type="fixed"/>
      <w:tblLook w:val="0000" w:firstRow="0" w:lastRow="0" w:firstColumn="0" w:lastColumn="0" w:noHBand="0" w:noVBand="0"/>
    </w:tblPr>
    <w:tblGrid>
      <w:gridCol w:w="4908"/>
      <w:gridCol w:w="4320"/>
    </w:tblGrid>
    <w:tr w:rsidR="00CF4DC0" w:rsidTr="00183A66">
      <w:tc>
        <w:tcPr>
          <w:tcW w:w="4908" w:type="dxa"/>
        </w:tcPr>
        <w:p w:rsidR="00CF4DC0" w:rsidRDefault="00CF4DC0" w:rsidP="00FE7DA1">
          <w:pPr>
            <w:pStyle w:val="headertitle"/>
          </w:pPr>
          <w:r>
            <w:rPr>
              <w:noProof/>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231140</wp:posOffset>
                    </wp:positionV>
                    <wp:extent cx="57785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C53C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" strokeweight="1.5pt"/>
                </w:pict>
              </mc:Fallback>
            </mc:AlternateContent>
          </w:r>
          <w:r>
            <w:t>Quản lý thư viện điện tử</w:t>
          </w:r>
        </w:p>
      </w:tc>
      <w:tc>
        <w:tcPr>
          <w:tcW w:w="4320" w:type="dxa"/>
        </w:tcPr>
        <w:p w:rsidR="00CF4DC0" w:rsidRDefault="00CF4DC0" w:rsidP="00FE7DA1">
          <w:pPr>
            <w:pStyle w:val="headertitle"/>
          </w:pPr>
          <w:r>
            <w:t>T</w:t>
          </w:r>
          <w:r w:rsidRPr="00484B04">
            <w:t>ài</w:t>
          </w:r>
          <w:r>
            <w:t xml:space="preserve"> li</w:t>
          </w:r>
          <w:r w:rsidRPr="00484B04">
            <w:t>ệu</w:t>
          </w:r>
          <w:r>
            <w:t xml:space="preserve"> </w:t>
          </w:r>
          <w:r w:rsidRPr="00484B04">
            <w:t>đặc</w:t>
          </w:r>
          <w:r>
            <w:t xml:space="preserve"> t</w:t>
          </w:r>
          <w:r w:rsidRPr="00484B04">
            <w:t>ả</w:t>
          </w:r>
          <w:r>
            <w:t xml:space="preserve"> y</w:t>
          </w:r>
          <w:r w:rsidRPr="00C66C2F">
            <w:t>ê</w:t>
          </w:r>
          <w:r>
            <w:t>u c</w:t>
          </w:r>
          <w:r w:rsidRPr="00C66C2F">
            <w:t>ầ</w:t>
          </w:r>
          <w:r>
            <w:t>u ph</w:t>
          </w:r>
          <w:r w:rsidRPr="00484B04">
            <w:t>ần</w:t>
          </w:r>
          <w:r>
            <w:t xml:space="preserve"> m</w:t>
          </w:r>
          <w:r w:rsidRPr="00484B04">
            <w:t>ềm</w:t>
          </w:r>
          <w:r>
            <w:t xml:space="preserve"> (SRS), V1.8</w:t>
          </w:r>
        </w:p>
      </w:tc>
    </w:tr>
  </w:tbl>
  <w:p w:rsidR="00CF4DC0" w:rsidRDefault="00CF4D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32FDA"/>
    <w:multiLevelType w:val="multilevel"/>
    <w:tmpl w:val="168A14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A157D14"/>
    <w:multiLevelType w:val="multilevel"/>
    <w:tmpl w:val="9008F666"/>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 w15:restartNumberingAfterBreak="0">
    <w:nsid w:val="0AD53CD4"/>
    <w:multiLevelType w:val="multilevel"/>
    <w:tmpl w:val="9DFA2A76"/>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3" w15:restartNumberingAfterBreak="0">
    <w:nsid w:val="16B376BC"/>
    <w:multiLevelType w:val="multilevel"/>
    <w:tmpl w:val="E8D0FC0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6FA2089"/>
    <w:multiLevelType w:val="hybridMultilevel"/>
    <w:tmpl w:val="B8DEBB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705744"/>
    <w:multiLevelType w:val="multilevel"/>
    <w:tmpl w:val="45AC48DC"/>
    <w:lvl w:ilvl="0">
      <w:start w:val="1"/>
      <w:numFmt w:val="lowerLetter"/>
      <w:lvlText w:val="%1."/>
      <w:lvlJc w:val="left"/>
      <w:pPr>
        <w:ind w:left="0" w:firstLine="720"/>
      </w:p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6" w15:restartNumberingAfterBreak="0">
    <w:nsid w:val="343874C3"/>
    <w:multiLevelType w:val="multilevel"/>
    <w:tmpl w:val="41605C80"/>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7" w15:restartNumberingAfterBreak="0">
    <w:nsid w:val="34BE2CAC"/>
    <w:multiLevelType w:val="multilevel"/>
    <w:tmpl w:val="31FCEFFC"/>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8" w15:restartNumberingAfterBreak="0">
    <w:nsid w:val="38CA6846"/>
    <w:multiLevelType w:val="hybridMultilevel"/>
    <w:tmpl w:val="C0D0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4116B"/>
    <w:multiLevelType w:val="multilevel"/>
    <w:tmpl w:val="DB2226DE"/>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3B5A2BFD"/>
    <w:multiLevelType w:val="multilevel"/>
    <w:tmpl w:val="168A14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3BE03D19"/>
    <w:multiLevelType w:val="multilevel"/>
    <w:tmpl w:val="E8D0FC0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15:restartNumberingAfterBreak="0">
    <w:nsid w:val="3D0701E1"/>
    <w:multiLevelType w:val="multilevel"/>
    <w:tmpl w:val="A45CD17A"/>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3" w15:restartNumberingAfterBreak="0">
    <w:nsid w:val="3E771220"/>
    <w:multiLevelType w:val="hybridMultilevel"/>
    <w:tmpl w:val="05389B76"/>
    <w:lvl w:ilvl="0" w:tplc="90104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8A3102"/>
    <w:multiLevelType w:val="hybridMultilevel"/>
    <w:tmpl w:val="73B8D8DA"/>
    <w:lvl w:ilvl="0" w:tplc="DF345D72">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CA31D8"/>
    <w:multiLevelType w:val="hybridMultilevel"/>
    <w:tmpl w:val="BA1C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62F72"/>
    <w:multiLevelType w:val="multilevel"/>
    <w:tmpl w:val="E8D0FC0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7" w15:restartNumberingAfterBreak="0">
    <w:nsid w:val="50B27037"/>
    <w:multiLevelType w:val="multilevel"/>
    <w:tmpl w:val="6AB4D22E"/>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8" w15:restartNumberingAfterBreak="0">
    <w:nsid w:val="5109174A"/>
    <w:multiLevelType w:val="multilevel"/>
    <w:tmpl w:val="9008F6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549C1E6C"/>
    <w:multiLevelType w:val="multilevel"/>
    <w:tmpl w:val="847CFF06"/>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0" w15:restartNumberingAfterBreak="0">
    <w:nsid w:val="55711312"/>
    <w:multiLevelType w:val="multilevel"/>
    <w:tmpl w:val="B74C68D2"/>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1" w15:restartNumberingAfterBreak="0">
    <w:nsid w:val="59FF4A90"/>
    <w:multiLevelType w:val="multilevel"/>
    <w:tmpl w:val="9008F6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5A262336"/>
    <w:multiLevelType w:val="multilevel"/>
    <w:tmpl w:val="E8D0FC06"/>
    <w:lvl w:ilvl="0">
      <w:start w:val="1"/>
      <w:numFmt w:val="lowerLetter"/>
      <w:lvlText w:val="%1."/>
      <w:lvlJc w:val="left"/>
      <w:pPr>
        <w:ind w:left="720" w:firstLine="720"/>
      </w:pPr>
    </w:lvl>
    <w:lvl w:ilvl="1">
      <w:start w:val="1"/>
      <w:numFmt w:val="lowerLetter"/>
      <w:lvlText w:val="%2."/>
      <w:lvlJc w:val="left"/>
      <w:pPr>
        <w:ind w:left="1440" w:firstLine="1440"/>
      </w:pPr>
    </w:lvl>
    <w:lvl w:ilvl="2">
      <w:start w:val="1"/>
      <w:numFmt w:val="lowerRoman"/>
      <w:lvlText w:val="%3."/>
      <w:lvlJc w:val="right"/>
      <w:pPr>
        <w:ind w:left="2160" w:firstLine="2340"/>
      </w:pPr>
    </w:lvl>
    <w:lvl w:ilvl="3">
      <w:start w:val="1"/>
      <w:numFmt w:val="decimal"/>
      <w:lvlText w:val="%4."/>
      <w:lvlJc w:val="left"/>
      <w:pPr>
        <w:ind w:left="2880" w:firstLine="2880"/>
      </w:pPr>
    </w:lvl>
    <w:lvl w:ilvl="4">
      <w:start w:val="1"/>
      <w:numFmt w:val="lowerLetter"/>
      <w:lvlText w:val="%5."/>
      <w:lvlJc w:val="left"/>
      <w:pPr>
        <w:ind w:left="3600" w:firstLine="3600"/>
      </w:pPr>
    </w:lvl>
    <w:lvl w:ilvl="5">
      <w:start w:val="1"/>
      <w:numFmt w:val="lowerRoman"/>
      <w:lvlText w:val="%6."/>
      <w:lvlJc w:val="right"/>
      <w:pPr>
        <w:ind w:left="4320" w:firstLine="4500"/>
      </w:pPr>
    </w:lvl>
    <w:lvl w:ilvl="6">
      <w:start w:val="1"/>
      <w:numFmt w:val="decimal"/>
      <w:lvlText w:val="%7."/>
      <w:lvlJc w:val="left"/>
      <w:pPr>
        <w:ind w:left="5040" w:firstLine="5040"/>
      </w:pPr>
    </w:lvl>
    <w:lvl w:ilvl="7">
      <w:start w:val="1"/>
      <w:numFmt w:val="lowerLetter"/>
      <w:lvlText w:val="%8."/>
      <w:lvlJc w:val="left"/>
      <w:pPr>
        <w:ind w:left="5760" w:firstLine="5760"/>
      </w:pPr>
    </w:lvl>
    <w:lvl w:ilvl="8">
      <w:start w:val="1"/>
      <w:numFmt w:val="lowerRoman"/>
      <w:lvlText w:val="%9."/>
      <w:lvlJc w:val="right"/>
      <w:pPr>
        <w:ind w:left="6480" w:firstLine="6660"/>
      </w:pPr>
    </w:lvl>
  </w:abstractNum>
  <w:abstractNum w:abstractNumId="23" w15:restartNumberingAfterBreak="0">
    <w:nsid w:val="60044336"/>
    <w:multiLevelType w:val="multilevel"/>
    <w:tmpl w:val="53625548"/>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4" w15:restartNumberingAfterBreak="0">
    <w:nsid w:val="66104AD0"/>
    <w:multiLevelType w:val="hybridMultilevel"/>
    <w:tmpl w:val="A4B2BA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68460F65"/>
    <w:multiLevelType w:val="multilevel"/>
    <w:tmpl w:val="DB2226DE"/>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15:restartNumberingAfterBreak="0">
    <w:nsid w:val="6E59234A"/>
    <w:multiLevelType w:val="hybridMultilevel"/>
    <w:tmpl w:val="67C21E7E"/>
    <w:lvl w:ilvl="0" w:tplc="1E90FDA0">
      <w:start w:val="1"/>
      <w:numFmt w:val="lowerRoman"/>
      <w:lvlText w:val="%1."/>
      <w:lvlJc w:val="right"/>
      <w:pPr>
        <w:ind w:left="1440" w:hanging="360"/>
      </w:pPr>
      <w:rPr>
        <w:rFonts w:ascii="Times New Roman" w:hAnsi="Times New Roman" w:cs="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A67389"/>
    <w:multiLevelType w:val="multilevel"/>
    <w:tmpl w:val="E8D0FC0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15:restartNumberingAfterBreak="0">
    <w:nsid w:val="772B6C4A"/>
    <w:multiLevelType w:val="multilevel"/>
    <w:tmpl w:val="E8D0FC0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15:restartNumberingAfterBreak="0">
    <w:nsid w:val="7B0B3A91"/>
    <w:multiLevelType w:val="multilevel"/>
    <w:tmpl w:val="1A84BBBC"/>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num w:numId="1">
    <w:abstractNumId w:val="21"/>
  </w:num>
  <w:num w:numId="2">
    <w:abstractNumId w:val="5"/>
  </w:num>
  <w:num w:numId="3">
    <w:abstractNumId w:val="16"/>
  </w:num>
  <w:num w:numId="4">
    <w:abstractNumId w:val="0"/>
  </w:num>
  <w:num w:numId="5">
    <w:abstractNumId w:val="10"/>
  </w:num>
  <w:num w:numId="6">
    <w:abstractNumId w:val="18"/>
  </w:num>
  <w:num w:numId="7">
    <w:abstractNumId w:val="1"/>
  </w:num>
  <w:num w:numId="8">
    <w:abstractNumId w:val="22"/>
  </w:num>
  <w:num w:numId="9">
    <w:abstractNumId w:val="28"/>
  </w:num>
  <w:num w:numId="10">
    <w:abstractNumId w:val="3"/>
  </w:num>
  <w:num w:numId="11">
    <w:abstractNumId w:val="27"/>
  </w:num>
  <w:num w:numId="12">
    <w:abstractNumId w:val="9"/>
  </w:num>
  <w:num w:numId="13">
    <w:abstractNumId w:val="11"/>
  </w:num>
  <w:num w:numId="14">
    <w:abstractNumId w:val="25"/>
  </w:num>
  <w:num w:numId="15">
    <w:abstractNumId w:val="7"/>
  </w:num>
  <w:num w:numId="16">
    <w:abstractNumId w:val="24"/>
  </w:num>
  <w:num w:numId="17">
    <w:abstractNumId w:val="26"/>
  </w:num>
  <w:num w:numId="18">
    <w:abstractNumId w:val="13"/>
  </w:num>
  <w:num w:numId="19">
    <w:abstractNumId w:val="14"/>
  </w:num>
  <w:num w:numId="20">
    <w:abstractNumId w:val="4"/>
  </w:num>
  <w:num w:numId="21">
    <w:abstractNumId w:val="6"/>
  </w:num>
  <w:num w:numId="22">
    <w:abstractNumId w:val="12"/>
  </w:num>
  <w:num w:numId="23">
    <w:abstractNumId w:val="15"/>
  </w:num>
  <w:num w:numId="24">
    <w:abstractNumId w:val="19"/>
  </w:num>
  <w:num w:numId="25">
    <w:abstractNumId w:val="29"/>
  </w:num>
  <w:num w:numId="26">
    <w:abstractNumId w:val="23"/>
  </w:num>
  <w:num w:numId="27">
    <w:abstractNumId w:val="20"/>
  </w:num>
  <w:num w:numId="28">
    <w:abstractNumId w:val="2"/>
  </w:num>
  <w:num w:numId="29">
    <w:abstractNumId w:val="17"/>
  </w:num>
  <w:num w:numId="3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 Kim Thi (FSU1.BU26)">
    <w15:presenceInfo w15:providerId="AD" w15:userId="S-1-5-21-1078879581-106171156-1039276024-66986"/>
  </w15:person>
  <w15:person w15:author="Trần Phương Nga">
    <w15:presenceInfo w15:providerId="None" w15:userId="Trần Phương N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F0"/>
    <w:rsid w:val="000016BA"/>
    <w:rsid w:val="0003421D"/>
    <w:rsid w:val="00064333"/>
    <w:rsid w:val="000849C3"/>
    <w:rsid w:val="000D4B34"/>
    <w:rsid w:val="000D666A"/>
    <w:rsid w:val="000D7AC1"/>
    <w:rsid w:val="000E150F"/>
    <w:rsid w:val="000E475C"/>
    <w:rsid w:val="000E5071"/>
    <w:rsid w:val="000F24DA"/>
    <w:rsid w:val="001415E6"/>
    <w:rsid w:val="00161A66"/>
    <w:rsid w:val="001647D0"/>
    <w:rsid w:val="00171346"/>
    <w:rsid w:val="001750EA"/>
    <w:rsid w:val="00183A66"/>
    <w:rsid w:val="00186734"/>
    <w:rsid w:val="00207607"/>
    <w:rsid w:val="00235E3B"/>
    <w:rsid w:val="002637EF"/>
    <w:rsid w:val="00282589"/>
    <w:rsid w:val="0029066F"/>
    <w:rsid w:val="002C55D9"/>
    <w:rsid w:val="002D0B6B"/>
    <w:rsid w:val="002D7258"/>
    <w:rsid w:val="003653F7"/>
    <w:rsid w:val="003A39FB"/>
    <w:rsid w:val="003B6B1D"/>
    <w:rsid w:val="003C1ED8"/>
    <w:rsid w:val="003D25FE"/>
    <w:rsid w:val="00400938"/>
    <w:rsid w:val="00413442"/>
    <w:rsid w:val="00413567"/>
    <w:rsid w:val="00423CF2"/>
    <w:rsid w:val="0047055C"/>
    <w:rsid w:val="004818BF"/>
    <w:rsid w:val="00484DBB"/>
    <w:rsid w:val="0048523C"/>
    <w:rsid w:val="004878D4"/>
    <w:rsid w:val="004C1557"/>
    <w:rsid w:val="004D1637"/>
    <w:rsid w:val="004E7253"/>
    <w:rsid w:val="00512A65"/>
    <w:rsid w:val="00545899"/>
    <w:rsid w:val="005A0FCC"/>
    <w:rsid w:val="005F305B"/>
    <w:rsid w:val="0060292C"/>
    <w:rsid w:val="0060752E"/>
    <w:rsid w:val="00615587"/>
    <w:rsid w:val="006646B6"/>
    <w:rsid w:val="00672943"/>
    <w:rsid w:val="00685D8B"/>
    <w:rsid w:val="00694BC3"/>
    <w:rsid w:val="006A1759"/>
    <w:rsid w:val="006B6607"/>
    <w:rsid w:val="006E4646"/>
    <w:rsid w:val="006F0D1C"/>
    <w:rsid w:val="006F2D3D"/>
    <w:rsid w:val="007337D5"/>
    <w:rsid w:val="00745CF5"/>
    <w:rsid w:val="00781E47"/>
    <w:rsid w:val="007A5A06"/>
    <w:rsid w:val="007D7295"/>
    <w:rsid w:val="007E6CA4"/>
    <w:rsid w:val="007F074B"/>
    <w:rsid w:val="00812362"/>
    <w:rsid w:val="00840B50"/>
    <w:rsid w:val="008A4BA7"/>
    <w:rsid w:val="008B51AC"/>
    <w:rsid w:val="008D7404"/>
    <w:rsid w:val="008E2412"/>
    <w:rsid w:val="008F0C79"/>
    <w:rsid w:val="008F4038"/>
    <w:rsid w:val="008F4922"/>
    <w:rsid w:val="00930191"/>
    <w:rsid w:val="00934291"/>
    <w:rsid w:val="009B5EB4"/>
    <w:rsid w:val="009E6CD0"/>
    <w:rsid w:val="00A424F0"/>
    <w:rsid w:val="00A9518D"/>
    <w:rsid w:val="00AF59F4"/>
    <w:rsid w:val="00B06AAA"/>
    <w:rsid w:val="00B20E78"/>
    <w:rsid w:val="00B771B3"/>
    <w:rsid w:val="00B82A75"/>
    <w:rsid w:val="00B90652"/>
    <w:rsid w:val="00B9181E"/>
    <w:rsid w:val="00BB202C"/>
    <w:rsid w:val="00BD3F3D"/>
    <w:rsid w:val="00BE58A5"/>
    <w:rsid w:val="00BF021A"/>
    <w:rsid w:val="00BF5842"/>
    <w:rsid w:val="00C070BD"/>
    <w:rsid w:val="00C13D87"/>
    <w:rsid w:val="00C219AC"/>
    <w:rsid w:val="00C33FA0"/>
    <w:rsid w:val="00C40B86"/>
    <w:rsid w:val="00CC1EB1"/>
    <w:rsid w:val="00CC3442"/>
    <w:rsid w:val="00CE0780"/>
    <w:rsid w:val="00CF4DC0"/>
    <w:rsid w:val="00D673E5"/>
    <w:rsid w:val="00D70463"/>
    <w:rsid w:val="00D90B31"/>
    <w:rsid w:val="00DF7461"/>
    <w:rsid w:val="00E5540E"/>
    <w:rsid w:val="00E72A7C"/>
    <w:rsid w:val="00E96BD3"/>
    <w:rsid w:val="00EA7EDC"/>
    <w:rsid w:val="00ED0D6C"/>
    <w:rsid w:val="00F15A70"/>
    <w:rsid w:val="00F5533F"/>
    <w:rsid w:val="00F61E4C"/>
    <w:rsid w:val="00F64DF0"/>
    <w:rsid w:val="00F8548D"/>
    <w:rsid w:val="00F96209"/>
    <w:rsid w:val="00FA0D9B"/>
    <w:rsid w:val="00FC04FF"/>
    <w:rsid w:val="00FE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C6DCA-30BF-4A56-BC37-3C94B646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40" w:after="0"/>
      <w:ind w:left="720" w:hanging="360"/>
      <w:outlineLvl w:val="2"/>
    </w:pPr>
    <w:rPr>
      <w:sz w:val="24"/>
      <w:szCs w:val="24"/>
    </w:rPr>
  </w:style>
  <w:style w:type="paragraph" w:styleId="Heading4">
    <w:name w:val="heading 4"/>
    <w:basedOn w:val="Normal"/>
    <w:next w:val="Normal"/>
    <w:pPr>
      <w:keepNext/>
      <w:keepLines/>
      <w:spacing w:before="40" w:after="0"/>
      <w:ind w:left="1080" w:hanging="360"/>
      <w:outlineLvl w:val="3"/>
    </w:p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nhideWhenUsed/>
    <w:rsid w:val="00FE7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DA1"/>
  </w:style>
  <w:style w:type="paragraph" w:styleId="Footer">
    <w:name w:val="footer"/>
    <w:basedOn w:val="Normal"/>
    <w:link w:val="FooterChar"/>
    <w:uiPriority w:val="99"/>
    <w:unhideWhenUsed/>
    <w:rsid w:val="00FE7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DA1"/>
  </w:style>
  <w:style w:type="paragraph" w:customStyle="1" w:styleId="headertitle">
    <w:name w:val="header title"/>
    <w:basedOn w:val="Normal"/>
    <w:rsid w:val="00FE7DA1"/>
    <w:pPr>
      <w:widowControl w:val="0"/>
      <w:spacing w:before="60" w:after="60" w:line="312" w:lineRule="auto"/>
      <w:jc w:val="both"/>
    </w:pPr>
    <w:rPr>
      <w:rFonts w:ascii="Arial" w:eastAsia="Times New Roman" w:hAnsi="Arial" w:cs="Times New Roman"/>
      <w:i/>
      <w:color w:val="auto"/>
      <w:sz w:val="20"/>
      <w:szCs w:val="20"/>
    </w:rPr>
  </w:style>
  <w:style w:type="paragraph" w:styleId="TOCHeading">
    <w:name w:val="TOC Heading"/>
    <w:basedOn w:val="Heading1"/>
    <w:next w:val="Normal"/>
    <w:uiPriority w:val="39"/>
    <w:unhideWhenUsed/>
    <w:qFormat/>
    <w:rsid w:val="00FE7DA1"/>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FE7DA1"/>
    <w:pPr>
      <w:spacing w:after="100"/>
    </w:pPr>
  </w:style>
  <w:style w:type="paragraph" w:styleId="TOC2">
    <w:name w:val="toc 2"/>
    <w:basedOn w:val="Normal"/>
    <w:next w:val="Normal"/>
    <w:autoRedefine/>
    <w:uiPriority w:val="39"/>
    <w:unhideWhenUsed/>
    <w:rsid w:val="002637EF"/>
    <w:pPr>
      <w:tabs>
        <w:tab w:val="left" w:pos="900"/>
        <w:tab w:val="right" w:leader="dot" w:pos="9350"/>
      </w:tabs>
      <w:spacing w:after="100"/>
      <w:ind w:left="450"/>
    </w:pPr>
  </w:style>
  <w:style w:type="paragraph" w:styleId="TOC3">
    <w:name w:val="toc 3"/>
    <w:basedOn w:val="Normal"/>
    <w:next w:val="Normal"/>
    <w:autoRedefine/>
    <w:uiPriority w:val="39"/>
    <w:unhideWhenUsed/>
    <w:rsid w:val="00FE7DA1"/>
    <w:pPr>
      <w:spacing w:after="100"/>
      <w:ind w:left="440"/>
    </w:pPr>
  </w:style>
  <w:style w:type="character" w:styleId="Hyperlink">
    <w:name w:val="Hyperlink"/>
    <w:basedOn w:val="DefaultParagraphFont"/>
    <w:uiPriority w:val="99"/>
    <w:unhideWhenUsed/>
    <w:rsid w:val="00FE7DA1"/>
    <w:rPr>
      <w:color w:val="0563C1" w:themeColor="hyperlink"/>
      <w:u w:val="single"/>
    </w:rPr>
  </w:style>
  <w:style w:type="paragraph" w:styleId="NoSpacing">
    <w:name w:val="No Spacing"/>
    <w:uiPriority w:val="1"/>
    <w:qFormat/>
    <w:rsid w:val="00CC3442"/>
    <w:pPr>
      <w:spacing w:after="0" w:line="240" w:lineRule="auto"/>
    </w:pPr>
  </w:style>
  <w:style w:type="paragraph" w:customStyle="1" w:styleId="Tabletext">
    <w:name w:val="Tabletext"/>
    <w:basedOn w:val="Normal"/>
    <w:rsid w:val="00CC3442"/>
    <w:pPr>
      <w:keepLines/>
      <w:widowControl w:val="0"/>
      <w:spacing w:before="60" w:after="120" w:line="312" w:lineRule="auto"/>
      <w:jc w:val="both"/>
    </w:pPr>
    <w:rPr>
      <w:rFonts w:ascii="Arial" w:eastAsia="Times New Roman" w:hAnsi="Arial" w:cs="Times New Roman"/>
      <w:color w:val="auto"/>
      <w:sz w:val="20"/>
      <w:szCs w:val="20"/>
    </w:rPr>
  </w:style>
  <w:style w:type="paragraph" w:customStyle="1" w:styleId="StyleTabletextBoldCentered">
    <w:name w:val="Style Tabletext + Bold Centered"/>
    <w:basedOn w:val="Tabletext"/>
    <w:rsid w:val="00CC3442"/>
    <w:pPr>
      <w:jc w:val="center"/>
    </w:pPr>
    <w:rPr>
      <w:b/>
      <w:bCs/>
    </w:rPr>
  </w:style>
  <w:style w:type="paragraph" w:styleId="ListParagraph">
    <w:name w:val="List Paragraph"/>
    <w:basedOn w:val="Normal"/>
    <w:uiPriority w:val="34"/>
    <w:qFormat/>
    <w:rsid w:val="006E4646"/>
    <w:pPr>
      <w:ind w:left="720"/>
      <w:contextualSpacing/>
    </w:pPr>
  </w:style>
  <w:style w:type="paragraph" w:customStyle="1" w:styleId="notes">
    <w:name w:val="notes"/>
    <w:basedOn w:val="Normal"/>
    <w:next w:val="Normal"/>
    <w:autoRedefine/>
    <w:rsid w:val="00BF021A"/>
    <w:pPr>
      <w:widowControl w:val="0"/>
      <w:tabs>
        <w:tab w:val="left" w:pos="1260"/>
      </w:tabs>
      <w:spacing w:before="60" w:after="60" w:line="312" w:lineRule="auto"/>
      <w:ind w:left="600"/>
      <w:jc w:val="both"/>
    </w:pPr>
    <w:rPr>
      <w:rFonts w:ascii="Arial" w:eastAsia="Times New Roman" w:hAnsi="Arial" w:cs="Times New Roman"/>
      <w:i/>
      <w:color w:val="0000FF"/>
      <w:sz w:val="20"/>
      <w:szCs w:val="20"/>
    </w:rPr>
  </w:style>
  <w:style w:type="character" w:customStyle="1" w:styleId="TitleChar">
    <w:name w:val="Title Char"/>
    <w:basedOn w:val="DefaultParagraphFont"/>
    <w:link w:val="Title"/>
    <w:rsid w:val="00413442"/>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2742">
      <w:bodyDiv w:val="1"/>
      <w:marLeft w:val="0"/>
      <w:marRight w:val="0"/>
      <w:marTop w:val="0"/>
      <w:marBottom w:val="0"/>
      <w:divBdr>
        <w:top w:val="none" w:sz="0" w:space="0" w:color="auto"/>
        <w:left w:val="none" w:sz="0" w:space="0" w:color="auto"/>
        <w:bottom w:val="none" w:sz="0" w:space="0" w:color="auto"/>
        <w:right w:val="none" w:sz="0" w:space="0" w:color="auto"/>
      </w:divBdr>
    </w:div>
    <w:div w:id="630987907">
      <w:bodyDiv w:val="1"/>
      <w:marLeft w:val="0"/>
      <w:marRight w:val="0"/>
      <w:marTop w:val="0"/>
      <w:marBottom w:val="0"/>
      <w:divBdr>
        <w:top w:val="none" w:sz="0" w:space="0" w:color="auto"/>
        <w:left w:val="none" w:sz="0" w:space="0" w:color="auto"/>
        <w:bottom w:val="none" w:sz="0" w:space="0" w:color="auto"/>
        <w:right w:val="none" w:sz="0" w:space="0" w:color="auto"/>
      </w:divBdr>
    </w:div>
    <w:div w:id="707264516">
      <w:bodyDiv w:val="1"/>
      <w:marLeft w:val="0"/>
      <w:marRight w:val="0"/>
      <w:marTop w:val="0"/>
      <w:marBottom w:val="0"/>
      <w:divBdr>
        <w:top w:val="none" w:sz="0" w:space="0" w:color="auto"/>
        <w:left w:val="none" w:sz="0" w:space="0" w:color="auto"/>
        <w:bottom w:val="none" w:sz="0" w:space="0" w:color="auto"/>
        <w:right w:val="none" w:sz="0" w:space="0" w:color="auto"/>
      </w:divBdr>
    </w:div>
    <w:div w:id="770472120">
      <w:bodyDiv w:val="1"/>
      <w:marLeft w:val="0"/>
      <w:marRight w:val="0"/>
      <w:marTop w:val="0"/>
      <w:marBottom w:val="0"/>
      <w:divBdr>
        <w:top w:val="none" w:sz="0" w:space="0" w:color="auto"/>
        <w:left w:val="none" w:sz="0" w:space="0" w:color="auto"/>
        <w:bottom w:val="none" w:sz="0" w:space="0" w:color="auto"/>
        <w:right w:val="none" w:sz="0" w:space="0" w:color="auto"/>
      </w:divBdr>
    </w:div>
    <w:div w:id="1137841727">
      <w:bodyDiv w:val="1"/>
      <w:marLeft w:val="0"/>
      <w:marRight w:val="0"/>
      <w:marTop w:val="0"/>
      <w:marBottom w:val="0"/>
      <w:divBdr>
        <w:top w:val="none" w:sz="0" w:space="0" w:color="auto"/>
        <w:left w:val="none" w:sz="0" w:space="0" w:color="auto"/>
        <w:bottom w:val="none" w:sz="0" w:space="0" w:color="auto"/>
        <w:right w:val="none" w:sz="0" w:space="0" w:color="auto"/>
      </w:divBdr>
    </w:div>
    <w:div w:id="1408767293">
      <w:bodyDiv w:val="1"/>
      <w:marLeft w:val="0"/>
      <w:marRight w:val="0"/>
      <w:marTop w:val="0"/>
      <w:marBottom w:val="0"/>
      <w:divBdr>
        <w:top w:val="none" w:sz="0" w:space="0" w:color="auto"/>
        <w:left w:val="none" w:sz="0" w:space="0" w:color="auto"/>
        <w:bottom w:val="none" w:sz="0" w:space="0" w:color="auto"/>
        <w:right w:val="none" w:sz="0" w:space="0" w:color="auto"/>
      </w:divBdr>
    </w:div>
    <w:div w:id="1774737677">
      <w:bodyDiv w:val="1"/>
      <w:marLeft w:val="0"/>
      <w:marRight w:val="0"/>
      <w:marTop w:val="0"/>
      <w:marBottom w:val="0"/>
      <w:divBdr>
        <w:top w:val="none" w:sz="0" w:space="0" w:color="auto"/>
        <w:left w:val="none" w:sz="0" w:space="0" w:color="auto"/>
        <w:bottom w:val="none" w:sz="0" w:space="0" w:color="auto"/>
        <w:right w:val="none" w:sz="0" w:space="0" w:color="auto"/>
      </w:divBdr>
    </w:div>
    <w:div w:id="1817913084">
      <w:bodyDiv w:val="1"/>
      <w:marLeft w:val="0"/>
      <w:marRight w:val="0"/>
      <w:marTop w:val="0"/>
      <w:marBottom w:val="0"/>
      <w:divBdr>
        <w:top w:val="none" w:sz="0" w:space="0" w:color="auto"/>
        <w:left w:val="none" w:sz="0" w:space="0" w:color="auto"/>
        <w:bottom w:val="none" w:sz="0" w:space="0" w:color="auto"/>
        <w:right w:val="none" w:sz="0" w:space="0" w:color="auto"/>
      </w:divBdr>
    </w:div>
    <w:div w:id="2080202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067D0-13E4-4C14-8E9D-2E027F77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Kim Thi (FSU1.BU26)</dc:creator>
  <cp:lastModifiedBy>Trần Phương Nga</cp:lastModifiedBy>
  <cp:revision>6</cp:revision>
  <dcterms:created xsi:type="dcterms:W3CDTF">2016-11-12T07:41:00Z</dcterms:created>
  <dcterms:modified xsi:type="dcterms:W3CDTF">2016-11-12T07:48:00Z</dcterms:modified>
</cp:coreProperties>
</file>